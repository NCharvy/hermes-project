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32C" w:rsidRPr="00FC469A" w:rsidRDefault="0057732C" w:rsidP="00FC469A">
      <w:pPr>
        <w:tabs>
          <w:tab w:val="left" w:pos="6720"/>
        </w:tabs>
        <w:autoSpaceDE w:val="0"/>
        <w:autoSpaceDN w:val="0"/>
        <w:adjustRightInd w:val="0"/>
        <w:spacing w:after="0" w:line="240" w:lineRule="auto"/>
        <w:jc w:val="center"/>
        <w:rPr>
          <w:rFonts w:ascii="Helvetica 65 Medium" w:hAnsi="Helvetica 65 Medium" w:cs="Arial-BoldMT"/>
          <w:b/>
          <w:bCs/>
          <w:color w:val="000000"/>
          <w:sz w:val="36"/>
          <w:szCs w:val="20"/>
          <w:lang w:eastAsia="fr-FR"/>
        </w:rPr>
      </w:pPr>
      <w:r w:rsidRPr="00FC469A">
        <w:rPr>
          <w:rFonts w:ascii="Helvetica 65 Medium" w:hAnsi="Helvetica 65 Medium" w:cs="Arial-BoldMT"/>
          <w:b/>
          <w:bCs/>
          <w:color w:val="000000"/>
          <w:sz w:val="36"/>
          <w:szCs w:val="20"/>
          <w:lang w:eastAsia="fr-FR"/>
        </w:rPr>
        <w:t>REGLEMENT COMPLET</w:t>
      </w:r>
    </w:p>
    <w:p w:rsidR="0057732C" w:rsidRPr="00BE7E17" w:rsidRDefault="00C03319" w:rsidP="00FC469A">
      <w:pPr>
        <w:autoSpaceDE w:val="0"/>
        <w:autoSpaceDN w:val="0"/>
        <w:adjustRightInd w:val="0"/>
        <w:spacing w:after="0" w:line="240" w:lineRule="auto"/>
        <w:jc w:val="center"/>
        <w:rPr>
          <w:rFonts w:ascii="Helvetica 65 Medium" w:hAnsi="Helvetica 65 Medium" w:cs="ArialMT"/>
          <w:color w:val="000000"/>
          <w:sz w:val="36"/>
          <w:szCs w:val="20"/>
          <w:lang w:eastAsia="fr-FR"/>
        </w:rPr>
      </w:pPr>
      <w:r w:rsidRPr="00BE7E17">
        <w:rPr>
          <w:rFonts w:ascii="Helvetica 65 Medium" w:hAnsi="Helvetica 65 Medium" w:cs="ArialMT"/>
          <w:color w:val="000000"/>
          <w:sz w:val="36"/>
          <w:szCs w:val="20"/>
          <w:lang w:eastAsia="fr-FR"/>
        </w:rPr>
        <w:t>Quizz</w:t>
      </w:r>
      <w:r w:rsidR="00FC469A" w:rsidRPr="00BE7E17">
        <w:rPr>
          <w:rFonts w:ascii="Helvetica 65 Medium" w:hAnsi="Helvetica 65 Medium" w:cs="ArialMT"/>
          <w:color w:val="000000"/>
          <w:sz w:val="36"/>
          <w:szCs w:val="20"/>
          <w:lang w:eastAsia="fr-FR"/>
        </w:rPr>
        <w:t xml:space="preserve"> Instant Gagnant </w:t>
      </w:r>
      <w:r w:rsidR="00FC469A" w:rsidRPr="00BE7E17">
        <w:rPr>
          <w:rFonts w:ascii="Helvetica 65 Medium" w:hAnsi="Helvetica 65 Medium" w:cs="ArialMT"/>
          <w:color w:val="C00000"/>
          <w:sz w:val="36"/>
          <w:szCs w:val="20"/>
          <w:lang w:eastAsia="fr-FR"/>
        </w:rPr>
        <w:t xml:space="preserve">Road Show </w:t>
      </w:r>
      <w:r w:rsidR="00773CB5" w:rsidRPr="00BE7E17">
        <w:rPr>
          <w:rFonts w:ascii="Helvetica 65 Medium" w:hAnsi="Helvetica 65 Medium" w:cs="ArialMT"/>
          <w:color w:val="C00000"/>
          <w:sz w:val="36"/>
          <w:szCs w:val="20"/>
          <w:lang w:eastAsia="fr-FR"/>
        </w:rPr>
        <w:t>Noël 2015</w:t>
      </w:r>
    </w:p>
    <w:p w:rsidR="0057732C" w:rsidRPr="00BE7E17"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Pr="00BE7E17"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r>
        <w:rPr>
          <w:rFonts w:ascii="Arial-BoldMT" w:hAnsi="Arial-BoldMT" w:cs="Arial-BoldMT"/>
          <w:b/>
          <w:bCs/>
          <w:color w:val="000000"/>
          <w:sz w:val="20"/>
          <w:szCs w:val="20"/>
          <w:lang w:eastAsia="fr-FR"/>
        </w:rPr>
        <w:t>ARTICLE 1 – ORGANISATION</w:t>
      </w:r>
    </w:p>
    <w:p w:rsidR="0057732C" w:rsidRDefault="0057732C" w:rsidP="0057732C">
      <w:pPr>
        <w:spacing w:after="0" w:line="240" w:lineRule="auto"/>
        <w:jc w:val="both"/>
        <w:rPr>
          <w:rFonts w:ascii="ArialMT" w:hAnsi="ArialMT" w:cs="ArialMT"/>
          <w:color w:val="000000"/>
          <w:sz w:val="20"/>
          <w:szCs w:val="20"/>
          <w:lang w:eastAsia="fr-FR"/>
        </w:rPr>
      </w:pPr>
    </w:p>
    <w:p w:rsidR="0057732C" w:rsidRPr="0057732C" w:rsidRDefault="0057732C" w:rsidP="0057732C">
      <w:pPr>
        <w:spacing w:after="0" w:line="240" w:lineRule="auto"/>
        <w:jc w:val="both"/>
        <w:rPr>
          <w:rFonts w:ascii="ArialMT" w:hAnsi="ArialMT" w:cs="ArialMT"/>
          <w:color w:val="000000"/>
          <w:sz w:val="20"/>
          <w:szCs w:val="20"/>
          <w:lang w:eastAsia="fr-FR"/>
        </w:rPr>
      </w:pPr>
      <w:r w:rsidRPr="0057732C">
        <w:rPr>
          <w:rFonts w:ascii="ArialMT" w:hAnsi="ArialMT" w:cs="ArialMT"/>
          <w:color w:val="000000"/>
          <w:sz w:val="20"/>
          <w:szCs w:val="20"/>
          <w:lang w:eastAsia="fr-FR"/>
        </w:rPr>
        <w:t>ORANGE, société anonyme au capital de 10 595 541 532 €, immatriculée au Registre du Commerce et des Sociétés de Paris sous le Numéro 380 129 866, dont le siège social est 78 rue Olivier de Serres 75015 Paris,</w:t>
      </w:r>
      <w:r w:rsidR="00025A53">
        <w:rPr>
          <w:rFonts w:ascii="ArialMT" w:hAnsi="ArialMT" w:cs="ArialMT"/>
          <w:color w:val="000000"/>
          <w:sz w:val="20"/>
          <w:szCs w:val="20"/>
          <w:lang w:eastAsia="fr-FR"/>
        </w:rPr>
        <w:t xml:space="preserve"> </w:t>
      </w:r>
      <w:r w:rsidRPr="0057732C">
        <w:rPr>
          <w:rFonts w:ascii="ArialMT" w:hAnsi="ArialMT" w:cs="ArialMT"/>
          <w:color w:val="000000"/>
          <w:sz w:val="20"/>
          <w:szCs w:val="20"/>
          <w:lang w:eastAsia="fr-FR"/>
        </w:rPr>
        <w:t>et  représentée par la Direction Orange Normandie-Centre,  domiciliée pour les présentes au 52 rue Eugène Turbat, 45068 Orléans Cedex 2 (ci-après désignée " Sociét</w:t>
      </w:r>
      <w:r w:rsidR="00303D1D">
        <w:rPr>
          <w:rFonts w:ascii="ArialMT" w:hAnsi="ArialMT" w:cs="ArialMT"/>
          <w:color w:val="000000"/>
          <w:sz w:val="20"/>
          <w:szCs w:val="20"/>
          <w:lang w:eastAsia="fr-FR"/>
        </w:rPr>
        <w:t>é organisatrice ") organise un j</w:t>
      </w:r>
      <w:r w:rsidRPr="0057732C">
        <w:rPr>
          <w:rFonts w:ascii="ArialMT" w:hAnsi="ArialMT" w:cs="ArialMT"/>
          <w:color w:val="000000"/>
          <w:sz w:val="20"/>
          <w:szCs w:val="20"/>
          <w:lang w:eastAsia="fr-FR"/>
        </w:rPr>
        <w:t>eu sans obligation d'achat</w:t>
      </w:r>
      <w:r w:rsidR="00EE3407">
        <w:rPr>
          <w:rFonts w:ascii="ArialMT" w:hAnsi="ArialMT" w:cs="ArialMT"/>
          <w:color w:val="000000"/>
          <w:sz w:val="20"/>
          <w:szCs w:val="20"/>
          <w:lang w:eastAsia="fr-FR"/>
        </w:rPr>
        <w:t xml:space="preserve">, </w:t>
      </w:r>
      <w:r w:rsidRPr="00EE3407">
        <w:rPr>
          <w:rFonts w:ascii="ArialMT" w:hAnsi="ArialMT" w:cs="ArialMT"/>
          <w:sz w:val="20"/>
          <w:szCs w:val="20"/>
          <w:lang w:eastAsia="fr-FR"/>
        </w:rPr>
        <w:t>du</w:t>
      </w:r>
      <w:r w:rsidR="00EE3407">
        <w:rPr>
          <w:rFonts w:ascii="ArialMT" w:hAnsi="ArialMT" w:cs="ArialMT"/>
          <w:sz w:val="20"/>
          <w:szCs w:val="20"/>
          <w:lang w:eastAsia="fr-FR"/>
        </w:rPr>
        <w:t xml:space="preserve"> </w:t>
      </w:r>
      <w:r w:rsidR="00773CB5">
        <w:rPr>
          <w:rFonts w:ascii="ArialMT" w:hAnsi="ArialMT" w:cs="ArialMT"/>
          <w:sz w:val="20"/>
          <w:szCs w:val="20"/>
          <w:lang w:eastAsia="fr-FR"/>
        </w:rPr>
        <w:t>19 novembre</w:t>
      </w:r>
      <w:r w:rsidR="00EE3407">
        <w:rPr>
          <w:rFonts w:ascii="ArialMT" w:hAnsi="ArialMT" w:cs="ArialMT"/>
          <w:color w:val="000000"/>
          <w:sz w:val="20"/>
          <w:szCs w:val="20"/>
          <w:lang w:eastAsia="fr-FR"/>
        </w:rPr>
        <w:t xml:space="preserve"> à partir de 9h00</w:t>
      </w:r>
      <w:r w:rsidRPr="0057732C">
        <w:rPr>
          <w:rFonts w:ascii="ArialMT" w:hAnsi="ArialMT" w:cs="ArialMT"/>
          <w:color w:val="000000"/>
          <w:sz w:val="20"/>
          <w:szCs w:val="20"/>
          <w:lang w:eastAsia="fr-FR"/>
        </w:rPr>
        <w:t xml:space="preserve"> au</w:t>
      </w:r>
      <w:r w:rsidR="0073043E">
        <w:rPr>
          <w:rFonts w:ascii="ArialMT" w:hAnsi="ArialMT" w:cs="ArialMT"/>
          <w:color w:val="000000"/>
          <w:sz w:val="20"/>
          <w:szCs w:val="20"/>
          <w:lang w:eastAsia="fr-FR"/>
        </w:rPr>
        <w:t xml:space="preserve"> 19</w:t>
      </w:r>
      <w:r w:rsidR="00773CB5">
        <w:rPr>
          <w:rFonts w:ascii="ArialMT" w:hAnsi="ArialMT" w:cs="ArialMT"/>
          <w:color w:val="000000"/>
          <w:sz w:val="20"/>
          <w:szCs w:val="20"/>
          <w:lang w:eastAsia="fr-FR"/>
        </w:rPr>
        <w:t xml:space="preserve"> décembre</w:t>
      </w:r>
      <w:r w:rsidR="00216332">
        <w:rPr>
          <w:rFonts w:ascii="ArialMT" w:hAnsi="ArialMT" w:cs="ArialMT"/>
          <w:color w:val="000000"/>
          <w:sz w:val="20"/>
          <w:szCs w:val="20"/>
          <w:lang w:eastAsia="fr-FR"/>
        </w:rPr>
        <w:t xml:space="preserve"> </w:t>
      </w:r>
      <w:r w:rsidR="00EE3407">
        <w:rPr>
          <w:rFonts w:ascii="ArialMT" w:hAnsi="ArialMT" w:cs="ArialMT"/>
          <w:color w:val="000000"/>
          <w:sz w:val="20"/>
          <w:szCs w:val="20"/>
          <w:lang w:eastAsia="fr-FR"/>
        </w:rPr>
        <w:t>jusqu’à</w:t>
      </w:r>
      <w:r w:rsidR="001F001F">
        <w:rPr>
          <w:rFonts w:ascii="ArialMT" w:hAnsi="ArialMT" w:cs="ArialMT"/>
          <w:color w:val="000000"/>
          <w:sz w:val="20"/>
          <w:szCs w:val="20"/>
          <w:lang w:eastAsia="fr-FR"/>
        </w:rPr>
        <w:t xml:space="preserve"> 20h00, ci-après dénommé « le </w:t>
      </w:r>
      <w:r w:rsidR="001274C9">
        <w:rPr>
          <w:rFonts w:ascii="ArialMT" w:hAnsi="ArialMT" w:cs="ArialMT"/>
          <w:color w:val="000000"/>
          <w:sz w:val="20"/>
          <w:szCs w:val="20"/>
          <w:lang w:eastAsia="fr-FR"/>
        </w:rPr>
        <w:t>Jeu</w:t>
      </w:r>
      <w:r w:rsidR="001F001F">
        <w:rPr>
          <w:rFonts w:ascii="ArialMT" w:hAnsi="ArialMT" w:cs="ArialMT"/>
          <w:color w:val="000000"/>
          <w:sz w:val="20"/>
          <w:szCs w:val="20"/>
          <w:lang w:eastAsia="fr-FR"/>
        </w:rPr>
        <w:t> »</w:t>
      </w:r>
      <w:r w:rsidRPr="0057732C">
        <w:rPr>
          <w:rFonts w:ascii="ArialMT" w:hAnsi="ArialMT" w:cs="ArialMT"/>
          <w:color w:val="000000"/>
          <w:sz w:val="20"/>
          <w:szCs w:val="20"/>
          <w:lang w:eastAsia="fr-FR"/>
        </w:rPr>
        <w:t>.</w:t>
      </w:r>
    </w:p>
    <w:p w:rsidR="0057732C" w:rsidRPr="0057732C" w:rsidRDefault="0057732C" w:rsidP="0057732C">
      <w:pPr>
        <w:spacing w:after="0" w:line="240" w:lineRule="auto"/>
        <w:jc w:val="both"/>
        <w:rPr>
          <w:rFonts w:ascii="ArialMT" w:hAnsi="ArialMT" w:cs="ArialMT"/>
          <w:color w:val="000000"/>
          <w:sz w:val="20"/>
          <w:szCs w:val="20"/>
          <w:lang w:eastAsia="fr-FR"/>
        </w:rPr>
      </w:pPr>
      <w:r w:rsidRPr="0057732C">
        <w:rPr>
          <w:rFonts w:ascii="ArialMT" w:hAnsi="ArialMT" w:cs="ArialMT"/>
          <w:color w:val="000000"/>
          <w:sz w:val="20"/>
          <w:szCs w:val="20"/>
          <w:lang w:eastAsia="fr-FR"/>
        </w:rPr>
        <w:t xml:space="preserve">Le </w:t>
      </w:r>
      <w:r w:rsidR="001274C9">
        <w:rPr>
          <w:rFonts w:ascii="ArialMT" w:hAnsi="ArialMT" w:cs="ArialMT"/>
          <w:color w:val="000000"/>
          <w:sz w:val="20"/>
          <w:szCs w:val="20"/>
          <w:lang w:eastAsia="fr-FR"/>
        </w:rPr>
        <w:t xml:space="preserve">Jeu </w:t>
      </w:r>
      <w:r w:rsidRPr="0057732C">
        <w:rPr>
          <w:rFonts w:ascii="ArialMT" w:hAnsi="ArialMT" w:cs="ArialMT"/>
          <w:color w:val="000000"/>
          <w:sz w:val="20"/>
          <w:szCs w:val="20"/>
          <w:lang w:eastAsia="fr-FR"/>
        </w:rPr>
        <w:t>peut être amené à être relayé sur des réseaux sociaux, plateformes, applications ou pages Facebook, Twitter, Apple, Google et/ou M</w:t>
      </w:r>
      <w:r w:rsidR="00303D1D">
        <w:rPr>
          <w:rFonts w:ascii="ArialMT" w:hAnsi="ArialMT" w:cs="ArialMT"/>
          <w:color w:val="000000"/>
          <w:sz w:val="20"/>
          <w:szCs w:val="20"/>
          <w:lang w:eastAsia="fr-FR"/>
        </w:rPr>
        <w:t>icrosoft (liste non exhaustive)</w:t>
      </w:r>
      <w:r w:rsidRPr="0057732C">
        <w:rPr>
          <w:rFonts w:ascii="ArialMT" w:hAnsi="ArialMT" w:cs="ArialMT"/>
          <w:color w:val="000000"/>
          <w:sz w:val="20"/>
          <w:szCs w:val="20"/>
          <w:lang w:eastAsia="fr-FR"/>
        </w:rPr>
        <w:t xml:space="preserve">. Ces sociétés ne sont ni  organisatrices, ni partenaires de </w:t>
      </w:r>
      <w:r w:rsidR="00216332">
        <w:rPr>
          <w:rFonts w:ascii="ArialMT" w:hAnsi="ArialMT" w:cs="ArialMT"/>
          <w:color w:val="000000"/>
          <w:sz w:val="20"/>
          <w:szCs w:val="20"/>
          <w:lang w:eastAsia="fr-FR"/>
        </w:rPr>
        <w:t>ce Jeu. Les données personnelle</w:t>
      </w:r>
      <w:r w:rsidRPr="0057732C">
        <w:rPr>
          <w:rFonts w:ascii="ArialMT" w:hAnsi="ArialMT" w:cs="ArialMT"/>
          <w:color w:val="000000"/>
          <w:sz w:val="20"/>
          <w:szCs w:val="20"/>
          <w:lang w:eastAsia="fr-FR"/>
        </w:rPr>
        <w:t>s pouvant être collectées lors de l’inscription ou du déroulement du Jeu sont uniquement destinées à la Société Organisatrice.</w:t>
      </w: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Pr="00882308" w:rsidRDefault="0057732C" w:rsidP="0057732C">
      <w:pPr>
        <w:spacing w:after="0" w:line="240" w:lineRule="auto"/>
        <w:jc w:val="both"/>
        <w:rPr>
          <w:rFonts w:ascii="ArialMT" w:hAnsi="ArialMT" w:cs="ArialMT"/>
          <w:b/>
          <w:color w:val="000000"/>
          <w:sz w:val="20"/>
          <w:szCs w:val="20"/>
          <w:lang w:eastAsia="fr-FR"/>
        </w:rPr>
      </w:pPr>
      <w:r w:rsidRPr="00882308">
        <w:rPr>
          <w:rFonts w:ascii="ArialMT" w:hAnsi="ArialMT" w:cs="ArialMT"/>
          <w:b/>
          <w:color w:val="000000"/>
          <w:sz w:val="20"/>
          <w:szCs w:val="20"/>
          <w:lang w:eastAsia="fr-FR"/>
        </w:rPr>
        <w:t>ARTICLE 2. Participation</w:t>
      </w:r>
    </w:p>
    <w:p w:rsidR="0057732C" w:rsidRPr="00882308" w:rsidRDefault="0057732C" w:rsidP="0057732C">
      <w:pPr>
        <w:spacing w:after="0" w:line="240" w:lineRule="auto"/>
        <w:jc w:val="both"/>
        <w:rPr>
          <w:rFonts w:ascii="ArialMT" w:hAnsi="ArialMT" w:cs="ArialMT"/>
          <w:b/>
          <w:color w:val="000000"/>
          <w:sz w:val="20"/>
          <w:szCs w:val="20"/>
          <w:lang w:eastAsia="fr-FR"/>
        </w:rPr>
      </w:pPr>
      <w:r w:rsidRPr="00882308">
        <w:rPr>
          <w:rFonts w:ascii="ArialMT" w:hAnsi="ArialMT" w:cs="ArialMT"/>
          <w:b/>
          <w:color w:val="000000"/>
          <w:sz w:val="20"/>
          <w:szCs w:val="20"/>
          <w:lang w:eastAsia="fr-FR"/>
        </w:rPr>
        <w:t>2.1 Durée</w:t>
      </w:r>
    </w:p>
    <w:p w:rsidR="00101C69" w:rsidRDefault="0057732C" w:rsidP="0057732C">
      <w:pPr>
        <w:autoSpaceDE w:val="0"/>
        <w:autoSpaceDN w:val="0"/>
        <w:adjustRightInd w:val="0"/>
        <w:spacing w:after="0" w:line="240" w:lineRule="auto"/>
        <w:rPr>
          <w:rFonts w:ascii="ArialMT" w:hAnsi="ArialMT" w:cs="ArialMT"/>
          <w:color w:val="000000"/>
          <w:sz w:val="20"/>
          <w:szCs w:val="20"/>
          <w:lang w:eastAsia="fr-FR"/>
        </w:rPr>
      </w:pPr>
      <w:r w:rsidRPr="00882308">
        <w:rPr>
          <w:rFonts w:ascii="ArialMT" w:hAnsi="ArialMT" w:cs="ArialMT"/>
          <w:color w:val="000000"/>
          <w:sz w:val="20"/>
          <w:szCs w:val="20"/>
          <w:lang w:eastAsia="fr-FR"/>
        </w:rPr>
        <w:t xml:space="preserve">Le Jeu est </w:t>
      </w:r>
      <w:r>
        <w:rPr>
          <w:rFonts w:ascii="ArialMT" w:hAnsi="ArialMT" w:cs="ArialMT"/>
          <w:color w:val="000000"/>
          <w:sz w:val="20"/>
          <w:szCs w:val="20"/>
          <w:lang w:eastAsia="fr-FR"/>
        </w:rPr>
        <w:t xml:space="preserve">annoncé et </w:t>
      </w:r>
      <w:r w:rsidRPr="00882308">
        <w:rPr>
          <w:rFonts w:ascii="ArialMT" w:hAnsi="ArialMT" w:cs="ArialMT"/>
          <w:color w:val="000000"/>
          <w:sz w:val="20"/>
          <w:szCs w:val="20"/>
          <w:lang w:eastAsia="fr-FR"/>
        </w:rPr>
        <w:t xml:space="preserve">accessible </w:t>
      </w:r>
      <w:r>
        <w:rPr>
          <w:rFonts w:ascii="ArialMT" w:hAnsi="ArialMT" w:cs="ArialMT"/>
          <w:color w:val="000000"/>
          <w:sz w:val="20"/>
          <w:szCs w:val="20"/>
          <w:lang w:eastAsia="fr-FR"/>
        </w:rPr>
        <w:t xml:space="preserve">dans les </w:t>
      </w:r>
      <w:r w:rsidR="001F001F">
        <w:rPr>
          <w:rFonts w:ascii="ArialMT" w:hAnsi="ArialMT" w:cs="ArialMT"/>
          <w:color w:val="000000"/>
          <w:sz w:val="20"/>
          <w:szCs w:val="20"/>
          <w:lang w:eastAsia="fr-FR"/>
        </w:rPr>
        <w:t>boutiques</w:t>
      </w:r>
      <w:r w:rsidR="00D87803">
        <w:rPr>
          <w:rFonts w:ascii="ArialMT" w:hAnsi="ArialMT" w:cs="ArialMT"/>
          <w:color w:val="000000"/>
          <w:sz w:val="20"/>
          <w:szCs w:val="20"/>
          <w:lang w:eastAsia="fr-FR"/>
        </w:rPr>
        <w:t xml:space="preserve"> Orange</w:t>
      </w:r>
      <w:r w:rsidR="00EE3407">
        <w:rPr>
          <w:rFonts w:ascii="ArialMT" w:hAnsi="ArialMT" w:cs="ArialMT"/>
          <w:color w:val="000000"/>
          <w:sz w:val="20"/>
          <w:szCs w:val="20"/>
          <w:lang w:eastAsia="fr-FR"/>
        </w:rPr>
        <w:t xml:space="preserve"> listées ci-dessous et aux dates et horaires indiquées ci-dessous</w:t>
      </w: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F001F" w:rsidRDefault="001F001F" w:rsidP="0057732C">
      <w:pPr>
        <w:autoSpaceDE w:val="0"/>
        <w:autoSpaceDN w:val="0"/>
        <w:adjustRightInd w:val="0"/>
        <w:spacing w:after="0" w:line="240" w:lineRule="auto"/>
        <w:rPr>
          <w:rFonts w:ascii="ArialMT" w:hAnsi="ArialMT" w:cs="ArialMT"/>
          <w:color w:val="000000"/>
          <w:sz w:val="20"/>
          <w:szCs w:val="20"/>
          <w:lang w:eastAsia="fr-FR"/>
        </w:rPr>
      </w:pPr>
    </w:p>
    <w:p w:rsidR="00101C69" w:rsidRDefault="001F001F" w:rsidP="003931AF">
      <w:pPr>
        <w:rPr>
          <w:rFonts w:ascii="ArialMT" w:hAnsi="ArialMT" w:cs="ArialMT"/>
          <w:color w:val="000000"/>
          <w:sz w:val="20"/>
          <w:szCs w:val="20"/>
          <w:lang w:eastAsia="fr-FR"/>
        </w:rPr>
      </w:pPr>
      <w:r>
        <w:rPr>
          <w:rFonts w:ascii="ArialMT" w:hAnsi="ArialMT" w:cs="ArialMT"/>
          <w:color w:val="000000"/>
          <w:sz w:val="20"/>
          <w:szCs w:val="20"/>
          <w:lang w:eastAsia="fr-FR"/>
        </w:rPr>
        <w:br w:type="page"/>
      </w:r>
    </w:p>
    <w:tbl>
      <w:tblPr>
        <w:tblStyle w:val="Tramemoyenne1"/>
        <w:tblW w:w="7858" w:type="dxa"/>
        <w:jc w:val="center"/>
        <w:tblLook w:val="04A0"/>
      </w:tblPr>
      <w:tblGrid>
        <w:gridCol w:w="2655"/>
        <w:gridCol w:w="1906"/>
        <w:gridCol w:w="1635"/>
        <w:gridCol w:w="1662"/>
      </w:tblGrid>
      <w:tr w:rsidR="003931AF" w:rsidRPr="003931AF" w:rsidTr="003931AF">
        <w:trPr>
          <w:cnfStyle w:val="100000000000"/>
          <w:trHeight w:val="36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lastRenderedPageBreak/>
              <w:t>BOUTIQUE</w:t>
            </w:r>
          </w:p>
        </w:tc>
        <w:tc>
          <w:tcPr>
            <w:tcW w:w="1906" w:type="dxa"/>
          </w:tcPr>
          <w:p w:rsidR="003931AF" w:rsidRPr="003931AF" w:rsidRDefault="003931AF" w:rsidP="003931AF">
            <w:pPr>
              <w:jc w:val="center"/>
              <w:cnfStyle w:val="100000000000"/>
              <w:rPr>
                <w:rFonts w:ascii="Arial" w:eastAsia="Times New Roman" w:hAnsi="Arial" w:cs="Arial"/>
                <w:sz w:val="20"/>
                <w:szCs w:val="20"/>
                <w:lang w:eastAsia="fr-FR"/>
              </w:rPr>
            </w:pPr>
            <w:r w:rsidRPr="003931AF">
              <w:rPr>
                <w:rFonts w:ascii="Arial" w:eastAsia="Times New Roman" w:hAnsi="Arial" w:cs="Arial"/>
                <w:sz w:val="20"/>
                <w:szCs w:val="20"/>
                <w:lang w:eastAsia="fr-FR"/>
              </w:rPr>
              <w:t>ADRESSE</w:t>
            </w:r>
          </w:p>
        </w:tc>
        <w:tc>
          <w:tcPr>
            <w:tcW w:w="1635" w:type="dxa"/>
          </w:tcPr>
          <w:p w:rsidR="003931AF" w:rsidRPr="003931AF" w:rsidRDefault="003931AF" w:rsidP="003931AF">
            <w:pPr>
              <w:jc w:val="center"/>
              <w:cnfStyle w:val="100000000000"/>
              <w:rPr>
                <w:rFonts w:ascii="Arial" w:hAnsi="Arial" w:cs="Arial"/>
                <w:sz w:val="20"/>
                <w:szCs w:val="20"/>
              </w:rPr>
            </w:pPr>
            <w:r w:rsidRPr="003931AF">
              <w:rPr>
                <w:rFonts w:ascii="Arial" w:hAnsi="Arial" w:cs="Arial"/>
                <w:sz w:val="20"/>
                <w:szCs w:val="20"/>
              </w:rPr>
              <w:t>DATES QUIZZ NOV-DEC</w:t>
            </w:r>
          </w:p>
        </w:tc>
        <w:tc>
          <w:tcPr>
            <w:tcW w:w="1662" w:type="dxa"/>
          </w:tcPr>
          <w:p w:rsidR="003931AF" w:rsidRPr="003931AF" w:rsidRDefault="003931AF" w:rsidP="003931AF">
            <w:pPr>
              <w:jc w:val="center"/>
              <w:cnfStyle w:val="100000000000"/>
              <w:rPr>
                <w:rFonts w:ascii="Arial" w:hAnsi="Arial" w:cs="Arial"/>
                <w:sz w:val="20"/>
                <w:szCs w:val="20"/>
              </w:rPr>
            </w:pPr>
            <w:r w:rsidRPr="003931AF">
              <w:rPr>
                <w:rFonts w:ascii="Arial" w:hAnsi="Arial" w:cs="Arial"/>
                <w:sz w:val="20"/>
                <w:szCs w:val="20"/>
              </w:rPr>
              <w:t>HORAIRES QUIZZ</w:t>
            </w:r>
          </w:p>
        </w:tc>
      </w:tr>
      <w:tr w:rsidR="003931AF" w:rsidRPr="003931AF" w:rsidTr="003931AF">
        <w:trPr>
          <w:cnfStyle w:val="000000100000"/>
          <w:trHeight w:val="36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ORANGE GDT TOURS PETITE ARCHE</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CENTRE COMMERCIAL PETITE ARCHE</w:t>
            </w:r>
          </w:p>
        </w:tc>
        <w:tc>
          <w:tcPr>
            <w:tcW w:w="1635" w:type="dxa"/>
          </w:tcPr>
          <w:p w:rsidR="003931AF" w:rsidRPr="003931AF" w:rsidRDefault="003931AF"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25 26 NOV</w:t>
            </w:r>
          </w:p>
        </w:tc>
        <w:tc>
          <w:tcPr>
            <w:tcW w:w="1662" w:type="dxa"/>
          </w:tcPr>
          <w:p w:rsidR="003931AF" w:rsidRPr="00C03319"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CHAMBRAY LES TOURS</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ZONE D'ACTIVITE COMMERCIALE LA VRILLONNERIE</w:t>
            </w:r>
          </w:p>
        </w:tc>
        <w:tc>
          <w:tcPr>
            <w:tcW w:w="1635" w:type="dxa"/>
          </w:tcPr>
          <w:p w:rsidR="003931AF" w:rsidRPr="003931AF" w:rsidRDefault="003931AF"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20 21 23 24 NOV</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TOURS LES ATLANTES</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AVENUE JACQUES DUCLOS</w:t>
            </w:r>
          </w:p>
        </w:tc>
        <w:tc>
          <w:tcPr>
            <w:tcW w:w="1635" w:type="dxa"/>
          </w:tcPr>
          <w:p w:rsidR="003931AF" w:rsidRPr="003931AF" w:rsidRDefault="003931AF"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27 28 30 NOV</w:t>
            </w:r>
            <w:r w:rsidR="00F10AED">
              <w:rPr>
                <w:rFonts w:ascii="Arial" w:eastAsia="Times New Roman" w:hAnsi="Arial" w:cs="Arial"/>
                <w:b/>
                <w:bCs/>
                <w:sz w:val="20"/>
                <w:szCs w:val="20"/>
                <w:lang w:eastAsia="fr-FR"/>
              </w:rPr>
              <w:t xml:space="preserve"> 1</w:t>
            </w:r>
            <w:r w:rsidR="00F10AED" w:rsidRPr="00F10AED">
              <w:rPr>
                <w:rFonts w:ascii="Arial" w:eastAsia="Times New Roman" w:hAnsi="Arial" w:cs="Arial"/>
                <w:b/>
                <w:bCs/>
                <w:sz w:val="20"/>
                <w:szCs w:val="20"/>
                <w:vertAlign w:val="superscript"/>
                <w:lang w:eastAsia="fr-FR"/>
              </w:rPr>
              <w:t>ER</w:t>
            </w:r>
            <w:r w:rsidR="00F10AED">
              <w:rPr>
                <w:rFonts w:ascii="Arial" w:eastAsia="Times New Roman" w:hAnsi="Arial" w:cs="Arial"/>
                <w:b/>
                <w:bCs/>
                <w:sz w:val="20"/>
                <w:szCs w:val="20"/>
                <w:lang w:eastAsia="fr-FR"/>
              </w:rPr>
              <w:t xml:space="preserve"> DEC</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TOURS NATIONALE</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27 RUE NATIONALE</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 3 4 5 DEC</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MONT SAINT AIGNAN</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CENTRE COMMERCIAL CONTINENT LA VATINE</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26 27 28 NOV</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ROUEN GROS HORLOGE</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37 RUE DE GROS HORLOGE</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19 20 21 NOV</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TOURVILLE LA RIVIERE</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CENTRE COMMERCIAL LE CLOS AUX ANTES</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23 24 25 NOV</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CHARTRES BALLAY</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4 RUE NOEL BALLAY</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28 NOV</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CAEN</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7 RUE DE STRASBOURG</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27 28 NOV 4 5 DEC</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HEROUVILLE SAINT CLAIR</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CENTRE COMMERCIAL SAINT CLAIR</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20 21 NOV</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MONDEVILLE</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ROUTE DE PARIS</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25 26 NOV</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ORANGE GDT CAEN</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QUAI AMIRAL AMELIN</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 xml:space="preserve">19 NOV </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ORANGE GDT CAEN MONDEVILLE</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CENTRE COMMERCIAL R MONDEVILLE 2</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30 NOV</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CHERBOURG</w:t>
            </w:r>
          </w:p>
        </w:tc>
        <w:tc>
          <w:tcPr>
            <w:tcW w:w="1906" w:type="dxa"/>
          </w:tcPr>
          <w:p w:rsidR="003931AF" w:rsidRPr="003931AF" w:rsidRDefault="003931AF" w:rsidP="00C8017D">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11 RUE ALBERT MAHIEU</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 DEC</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ORANGE CHERBOURG</w:t>
            </w:r>
          </w:p>
        </w:tc>
        <w:tc>
          <w:tcPr>
            <w:tcW w:w="1906" w:type="dxa"/>
          </w:tcPr>
          <w:p w:rsidR="003931AF" w:rsidRPr="003931AF" w:rsidRDefault="003931AF" w:rsidP="00C8017D">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21 RUE MARECHAL FOCH</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 xml:space="preserve">3 DEC </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FLERS</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5 RUE MESSEI</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1</w:t>
            </w:r>
            <w:r w:rsidRPr="00F10AED">
              <w:rPr>
                <w:rFonts w:ascii="Arial" w:eastAsia="Times New Roman" w:hAnsi="Arial" w:cs="Arial"/>
                <w:b/>
                <w:bCs/>
                <w:sz w:val="20"/>
                <w:szCs w:val="20"/>
                <w:vertAlign w:val="superscript"/>
                <w:lang w:eastAsia="fr-FR"/>
              </w:rPr>
              <w:t>ER</w:t>
            </w:r>
            <w:r>
              <w:rPr>
                <w:rFonts w:ascii="Arial" w:eastAsia="Times New Roman" w:hAnsi="Arial" w:cs="Arial"/>
                <w:b/>
                <w:bCs/>
                <w:sz w:val="20"/>
                <w:szCs w:val="20"/>
                <w:lang w:eastAsia="fr-FR"/>
              </w:rPr>
              <w:t xml:space="preserve"> DEC</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ST LO</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23 ter RUE TORTERON</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3 4 DEC</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LE HAVRE COTY</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22 RUE CASIMIR PERRIER</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28 NOV 1</w:t>
            </w:r>
            <w:r w:rsidRPr="00F10AED">
              <w:rPr>
                <w:rFonts w:ascii="Arial" w:eastAsia="Times New Roman" w:hAnsi="Arial" w:cs="Arial"/>
                <w:b/>
                <w:bCs/>
                <w:sz w:val="20"/>
                <w:szCs w:val="20"/>
                <w:vertAlign w:val="superscript"/>
                <w:lang w:eastAsia="fr-FR"/>
              </w:rPr>
              <w:t>ER</w:t>
            </w:r>
            <w:r>
              <w:rPr>
                <w:rFonts w:ascii="Arial" w:eastAsia="Times New Roman" w:hAnsi="Arial" w:cs="Arial"/>
                <w:b/>
                <w:bCs/>
                <w:sz w:val="20"/>
                <w:szCs w:val="20"/>
                <w:lang w:eastAsia="fr-FR"/>
              </w:rPr>
              <w:t xml:space="preserve"> DEC</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MONTIVILLIERS</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CENTRE COMMERCIAL GRAND HAVRE</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26 27 NOV</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VERNON SAINT JACQUES</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21 RUE SAINT JACQUES</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24 25 NOV</w:t>
            </w:r>
          </w:p>
        </w:tc>
        <w:tc>
          <w:tcPr>
            <w:tcW w:w="1662" w:type="dxa"/>
          </w:tcPr>
          <w:p w:rsidR="003931AF" w:rsidRPr="00C03319"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lastRenderedPageBreak/>
              <w:t>EVREUX OURSEL</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23 RUE DU DOCTEUR OURSEL</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20 21 NOV</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LISIEUX</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4 RUE MATHURINS</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4 5 DEC</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BOURGES CUJAS</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5 RUE EDOUARD BRANLY</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25 NOV</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ORANGE SAINT DOULCHARD</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548 ROUTE D'ORLEANS</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24 NOV</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ORLEANS HALLES CHATELET</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CENTRE COMMERCIAL HALLES CHATELET</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27 28 NOV</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ORLEANS REPUBLIQUE</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40 RUE DE LA REPUBLIQUE</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3 4 5 DEC</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ORLEANS SARAN</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2601 ROUTE NATIONALE 20</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1</w:t>
            </w:r>
            <w:r w:rsidRPr="00F10AED">
              <w:rPr>
                <w:rFonts w:ascii="Arial" w:eastAsia="Times New Roman" w:hAnsi="Arial" w:cs="Arial"/>
                <w:b/>
                <w:bCs/>
                <w:sz w:val="20"/>
                <w:szCs w:val="20"/>
                <w:vertAlign w:val="superscript"/>
                <w:lang w:eastAsia="fr-FR"/>
              </w:rPr>
              <w:t>ER</w:t>
            </w:r>
            <w:r>
              <w:rPr>
                <w:rFonts w:ascii="Arial" w:eastAsia="Times New Roman" w:hAnsi="Arial" w:cs="Arial"/>
                <w:b/>
                <w:bCs/>
                <w:sz w:val="20"/>
                <w:szCs w:val="20"/>
                <w:lang w:eastAsia="fr-FR"/>
              </w:rPr>
              <w:t xml:space="preserve"> DEC</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ORANGE GDT ST JEAN DE RUELLE</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CENTRE COMMERCIAL ST JEAN LES 3 FONTAINES</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 DEC</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10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ORANGE CHECY / PHONECITY</w:t>
            </w:r>
          </w:p>
        </w:tc>
        <w:tc>
          <w:tcPr>
            <w:tcW w:w="1906" w:type="dxa"/>
          </w:tcPr>
          <w:p w:rsidR="003931AF" w:rsidRPr="003931AF" w:rsidRDefault="003931AF" w:rsidP="003931AF">
            <w:pPr>
              <w:jc w:val="center"/>
              <w:cnfStyle w:val="000000100000"/>
              <w:rPr>
                <w:rFonts w:ascii="Arial" w:eastAsia="Times New Roman" w:hAnsi="Arial" w:cs="Arial"/>
                <w:b/>
                <w:bCs/>
                <w:sz w:val="20"/>
                <w:szCs w:val="20"/>
                <w:lang w:eastAsia="fr-FR"/>
              </w:rPr>
            </w:pPr>
            <w:r w:rsidRPr="003931AF">
              <w:rPr>
                <w:rFonts w:ascii="Arial" w:eastAsia="Times New Roman" w:hAnsi="Arial" w:cs="Arial"/>
                <w:b/>
                <w:bCs/>
                <w:sz w:val="20"/>
                <w:szCs w:val="20"/>
                <w:lang w:eastAsia="fr-FR"/>
              </w:rPr>
              <w:t>ZONE D'ACTIVITE LA GUIGNARDIERES</w:t>
            </w:r>
          </w:p>
        </w:tc>
        <w:tc>
          <w:tcPr>
            <w:tcW w:w="1635" w:type="dxa"/>
          </w:tcPr>
          <w:p w:rsidR="003931AF" w:rsidRPr="003931AF" w:rsidRDefault="00F10AED" w:rsidP="003931AF">
            <w:pPr>
              <w:jc w:val="center"/>
              <w:cnfStyle w:val="000000100000"/>
              <w:rPr>
                <w:rFonts w:ascii="Arial" w:eastAsia="Times New Roman" w:hAnsi="Arial" w:cs="Arial"/>
                <w:b/>
                <w:bCs/>
                <w:sz w:val="20"/>
                <w:szCs w:val="20"/>
                <w:lang w:eastAsia="fr-FR"/>
              </w:rPr>
            </w:pPr>
            <w:r>
              <w:rPr>
                <w:rFonts w:ascii="Arial" w:eastAsia="Times New Roman" w:hAnsi="Arial" w:cs="Arial"/>
                <w:b/>
                <w:bCs/>
                <w:sz w:val="20"/>
                <w:szCs w:val="20"/>
                <w:lang w:eastAsia="fr-FR"/>
              </w:rPr>
              <w:t>30 NOV</w:t>
            </w:r>
          </w:p>
        </w:tc>
        <w:tc>
          <w:tcPr>
            <w:tcW w:w="1662" w:type="dxa"/>
          </w:tcPr>
          <w:p w:rsidR="003931AF" w:rsidRPr="00584520" w:rsidRDefault="003931AF" w:rsidP="00C8017D">
            <w:pPr>
              <w:jc w:val="center"/>
              <w:cnfStyle w:val="000000100000"/>
              <w:rPr>
                <w:rFonts w:ascii="Arial" w:hAnsi="Arial" w:cs="Arial"/>
                <w:color w:val="000000"/>
                <w:sz w:val="20"/>
                <w:szCs w:val="20"/>
              </w:rPr>
            </w:pPr>
            <w:r>
              <w:rPr>
                <w:rFonts w:ascii="Arial" w:hAnsi="Arial" w:cs="Arial"/>
                <w:color w:val="000000"/>
                <w:sz w:val="20"/>
                <w:szCs w:val="20"/>
              </w:rPr>
              <w:t>9h 20h</w:t>
            </w:r>
          </w:p>
        </w:tc>
      </w:tr>
      <w:tr w:rsidR="003931AF" w:rsidRPr="003931AF" w:rsidTr="003931AF">
        <w:trPr>
          <w:cnfStyle w:val="000000010000"/>
          <w:trHeight w:val="300"/>
          <w:jc w:val="center"/>
        </w:trPr>
        <w:tc>
          <w:tcPr>
            <w:cnfStyle w:val="001000000000"/>
            <w:tcW w:w="2655" w:type="dxa"/>
            <w:hideMark/>
          </w:tcPr>
          <w:p w:rsidR="003931AF" w:rsidRPr="003931AF" w:rsidRDefault="003931AF" w:rsidP="003931AF">
            <w:pPr>
              <w:jc w:val="center"/>
              <w:rPr>
                <w:rFonts w:ascii="Arial" w:eastAsia="Times New Roman" w:hAnsi="Arial" w:cs="Arial"/>
                <w:sz w:val="20"/>
                <w:szCs w:val="20"/>
                <w:lang w:eastAsia="fr-FR"/>
              </w:rPr>
            </w:pPr>
            <w:r w:rsidRPr="003931AF">
              <w:rPr>
                <w:rFonts w:ascii="Arial" w:eastAsia="Times New Roman" w:hAnsi="Arial" w:cs="Arial"/>
                <w:sz w:val="20"/>
                <w:szCs w:val="20"/>
                <w:lang w:eastAsia="fr-FR"/>
              </w:rPr>
              <w:t>ORANGE OLIVET / A CUBE</w:t>
            </w:r>
          </w:p>
        </w:tc>
        <w:tc>
          <w:tcPr>
            <w:tcW w:w="1906" w:type="dxa"/>
          </w:tcPr>
          <w:p w:rsidR="003931AF" w:rsidRPr="003931AF" w:rsidRDefault="003931AF"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CENTRE COMMERCIAL AUCHAN</w:t>
            </w:r>
          </w:p>
        </w:tc>
        <w:tc>
          <w:tcPr>
            <w:tcW w:w="1635" w:type="dxa"/>
          </w:tcPr>
          <w:p w:rsidR="003931AF" w:rsidRPr="003931AF" w:rsidRDefault="00F10AED" w:rsidP="003931AF">
            <w:pPr>
              <w:jc w:val="center"/>
              <w:cnfStyle w:val="000000010000"/>
              <w:rPr>
                <w:rFonts w:ascii="Arial" w:eastAsia="Times New Roman" w:hAnsi="Arial" w:cs="Arial"/>
                <w:b/>
                <w:bCs/>
                <w:sz w:val="20"/>
                <w:szCs w:val="20"/>
                <w:lang w:eastAsia="fr-FR"/>
              </w:rPr>
            </w:pPr>
            <w:r>
              <w:rPr>
                <w:rFonts w:ascii="Arial" w:eastAsia="Times New Roman" w:hAnsi="Arial" w:cs="Arial"/>
                <w:b/>
                <w:bCs/>
                <w:sz w:val="20"/>
                <w:szCs w:val="20"/>
                <w:lang w:eastAsia="fr-FR"/>
              </w:rPr>
              <w:t>26 NOV</w:t>
            </w:r>
          </w:p>
        </w:tc>
        <w:tc>
          <w:tcPr>
            <w:tcW w:w="1662" w:type="dxa"/>
          </w:tcPr>
          <w:p w:rsidR="003931AF" w:rsidRPr="00584520" w:rsidRDefault="003931AF" w:rsidP="00C8017D">
            <w:pPr>
              <w:jc w:val="center"/>
              <w:cnfStyle w:val="000000010000"/>
              <w:rPr>
                <w:rFonts w:ascii="Arial" w:hAnsi="Arial" w:cs="Arial"/>
                <w:color w:val="000000"/>
                <w:sz w:val="20"/>
                <w:szCs w:val="20"/>
              </w:rPr>
            </w:pPr>
            <w:r>
              <w:rPr>
                <w:rFonts w:ascii="Arial" w:hAnsi="Arial" w:cs="Arial"/>
                <w:color w:val="000000"/>
                <w:sz w:val="20"/>
                <w:szCs w:val="20"/>
              </w:rPr>
              <w:t>9h 20h</w:t>
            </w:r>
          </w:p>
        </w:tc>
      </w:tr>
    </w:tbl>
    <w:p w:rsidR="00101C69" w:rsidRDefault="00101C69" w:rsidP="0057732C">
      <w:pPr>
        <w:autoSpaceDE w:val="0"/>
        <w:autoSpaceDN w:val="0"/>
        <w:adjustRightInd w:val="0"/>
        <w:spacing w:after="0" w:line="240" w:lineRule="auto"/>
        <w:rPr>
          <w:rFonts w:ascii="ArialMT" w:hAnsi="ArialMT" w:cs="ArialMT"/>
          <w:color w:val="000000"/>
          <w:sz w:val="20"/>
          <w:szCs w:val="20"/>
          <w:lang w:eastAsia="fr-FR"/>
        </w:rPr>
      </w:pPr>
    </w:p>
    <w:p w:rsidR="003931AF" w:rsidRDefault="003931AF" w:rsidP="0057732C">
      <w:pPr>
        <w:autoSpaceDE w:val="0"/>
        <w:autoSpaceDN w:val="0"/>
        <w:adjustRightInd w:val="0"/>
        <w:spacing w:after="0" w:line="240" w:lineRule="auto"/>
        <w:rPr>
          <w:rFonts w:ascii="ArialMT" w:hAnsi="ArialMT" w:cs="ArialMT"/>
          <w:color w:val="000000"/>
          <w:sz w:val="20"/>
          <w:szCs w:val="20"/>
          <w:lang w:eastAsia="fr-FR"/>
        </w:rPr>
      </w:pPr>
    </w:p>
    <w:p w:rsidR="0057732C" w:rsidRDefault="0057732C" w:rsidP="0057732C">
      <w:pPr>
        <w:spacing w:after="0" w:line="240" w:lineRule="auto"/>
        <w:jc w:val="both"/>
        <w:rPr>
          <w:rFonts w:ascii="ArialMT" w:hAnsi="ArialMT" w:cs="ArialMT"/>
          <w:color w:val="000000"/>
          <w:sz w:val="20"/>
          <w:szCs w:val="20"/>
          <w:lang w:eastAsia="fr-FR"/>
        </w:rPr>
      </w:pPr>
      <w:r w:rsidRPr="00882308">
        <w:rPr>
          <w:rFonts w:ascii="ArialMT" w:hAnsi="ArialMT" w:cs="ArialMT"/>
          <w:color w:val="000000"/>
          <w:sz w:val="20"/>
          <w:szCs w:val="20"/>
          <w:lang w:eastAsia="fr-FR"/>
        </w:rPr>
        <w:t xml:space="preserve">La Société Organisatrice se réserve </w:t>
      </w:r>
      <w:r>
        <w:rPr>
          <w:rFonts w:ascii="ArialMT" w:hAnsi="ArialMT" w:cs="ArialMT"/>
          <w:color w:val="000000"/>
          <w:sz w:val="20"/>
          <w:szCs w:val="20"/>
          <w:lang w:eastAsia="fr-FR"/>
        </w:rPr>
        <w:t xml:space="preserve">la possibilité d’utiliser tout autre support de promotion et se réserve </w:t>
      </w:r>
      <w:r w:rsidRPr="00882308">
        <w:rPr>
          <w:rFonts w:ascii="ArialMT" w:hAnsi="ArialMT" w:cs="ArialMT"/>
          <w:color w:val="000000"/>
          <w:sz w:val="20"/>
          <w:szCs w:val="20"/>
          <w:lang w:eastAsia="fr-FR"/>
        </w:rPr>
        <w:t>le droit de reporter, de modifier, d'annuler ou de renouveler le Jeu si les circonstances l'exigent. En tout état de cause, sa responsabilité ne saurait être engagée à ce titre.</w:t>
      </w:r>
    </w:p>
    <w:p w:rsidR="00FC469A" w:rsidRPr="00882308" w:rsidRDefault="00FC469A" w:rsidP="0057732C">
      <w:pPr>
        <w:spacing w:after="0" w:line="240" w:lineRule="auto"/>
        <w:jc w:val="both"/>
        <w:rPr>
          <w:rFonts w:ascii="ArialMT" w:hAnsi="ArialMT" w:cs="ArialMT"/>
          <w:color w:val="000000"/>
          <w:sz w:val="20"/>
          <w:szCs w:val="20"/>
          <w:lang w:eastAsia="fr-FR"/>
        </w:rPr>
      </w:pPr>
    </w:p>
    <w:p w:rsidR="0057732C" w:rsidRPr="00882308" w:rsidRDefault="0057732C" w:rsidP="0057732C">
      <w:pPr>
        <w:spacing w:after="0" w:line="240" w:lineRule="auto"/>
        <w:jc w:val="both"/>
        <w:rPr>
          <w:rFonts w:ascii="ArialMT" w:hAnsi="ArialMT" w:cs="ArialMT"/>
          <w:b/>
          <w:color w:val="000000"/>
          <w:sz w:val="20"/>
          <w:szCs w:val="20"/>
          <w:lang w:eastAsia="fr-FR"/>
        </w:rPr>
      </w:pPr>
      <w:r w:rsidRPr="00882308">
        <w:rPr>
          <w:rFonts w:ascii="ArialMT" w:hAnsi="ArialMT" w:cs="ArialMT"/>
          <w:b/>
          <w:color w:val="000000"/>
          <w:sz w:val="20"/>
          <w:szCs w:val="20"/>
          <w:lang w:eastAsia="fr-FR"/>
        </w:rPr>
        <w:t>2.2 Conditions d</w:t>
      </w:r>
      <w:r>
        <w:rPr>
          <w:rFonts w:ascii="ArialMT" w:hAnsi="ArialMT" w:cs="ArialMT"/>
          <w:b/>
          <w:color w:val="000000"/>
          <w:sz w:val="20"/>
          <w:szCs w:val="20"/>
          <w:lang w:eastAsia="fr-FR"/>
        </w:rPr>
        <w:t>e participation</w:t>
      </w:r>
      <w:r w:rsidRPr="00882308">
        <w:rPr>
          <w:rFonts w:ascii="ArialMT" w:hAnsi="ArialMT" w:cs="ArialMT"/>
          <w:b/>
          <w:color w:val="000000"/>
          <w:sz w:val="20"/>
          <w:szCs w:val="20"/>
          <w:lang w:eastAsia="fr-FR"/>
        </w:rPr>
        <w:t xml:space="preserve"> au Jeu</w:t>
      </w:r>
    </w:p>
    <w:p w:rsidR="0057732C" w:rsidRDefault="0057732C" w:rsidP="0074052E">
      <w:pPr>
        <w:autoSpaceDE w:val="0"/>
        <w:autoSpaceDN w:val="0"/>
        <w:adjustRightInd w:val="0"/>
        <w:spacing w:after="0" w:line="240" w:lineRule="auto"/>
        <w:jc w:val="both"/>
        <w:rPr>
          <w:rFonts w:ascii="ArialMT" w:hAnsi="ArialMT" w:cs="ArialMT"/>
          <w:color w:val="000000"/>
          <w:sz w:val="20"/>
          <w:szCs w:val="20"/>
          <w:lang w:eastAsia="fr-FR"/>
        </w:rPr>
      </w:pPr>
      <w:r>
        <w:rPr>
          <w:rFonts w:ascii="ArialMT" w:hAnsi="ArialMT" w:cs="ArialMT"/>
          <w:color w:val="000000"/>
          <w:sz w:val="20"/>
          <w:szCs w:val="20"/>
          <w:lang w:eastAsia="fr-FR"/>
        </w:rPr>
        <w:t>Le Jeu est ouvert à toute personne physique majeure résidant en France Métropolitaine (Corse incluse)</w:t>
      </w:r>
      <w:r w:rsidRPr="00882308">
        <w:rPr>
          <w:rFonts w:ascii="ArialMT" w:hAnsi="ArialMT" w:cs="ArialMT"/>
          <w:color w:val="000000"/>
          <w:sz w:val="20"/>
          <w:szCs w:val="20"/>
          <w:lang w:eastAsia="fr-FR"/>
        </w:rPr>
        <w:t>, cliente ou n</w:t>
      </w:r>
      <w:r w:rsidR="001F001F">
        <w:rPr>
          <w:rFonts w:ascii="ArialMT" w:hAnsi="ArialMT" w:cs="ArialMT"/>
          <w:color w:val="000000"/>
          <w:sz w:val="20"/>
          <w:szCs w:val="20"/>
          <w:lang w:eastAsia="fr-FR"/>
        </w:rPr>
        <w:t>on de la Société Organisatrice se rendant dans les points de vente Orange précités aux dates et horaires du Jeu.</w:t>
      </w:r>
    </w:p>
    <w:p w:rsidR="0074052E" w:rsidRDefault="0074052E" w:rsidP="0074052E">
      <w:pPr>
        <w:autoSpaceDE w:val="0"/>
        <w:autoSpaceDN w:val="0"/>
        <w:adjustRightInd w:val="0"/>
        <w:spacing w:after="0" w:line="240" w:lineRule="auto"/>
        <w:jc w:val="both"/>
        <w:rPr>
          <w:rFonts w:ascii="ArialMT" w:hAnsi="ArialMT" w:cs="ArialMT"/>
          <w:color w:val="000000"/>
          <w:sz w:val="20"/>
          <w:szCs w:val="20"/>
          <w:lang w:eastAsia="fr-FR"/>
        </w:rPr>
      </w:pPr>
    </w:p>
    <w:p w:rsidR="0057732C" w:rsidRPr="005609A5" w:rsidRDefault="0057732C" w:rsidP="0057732C">
      <w:pPr>
        <w:autoSpaceDE w:val="0"/>
        <w:autoSpaceDN w:val="0"/>
        <w:adjustRightInd w:val="0"/>
        <w:spacing w:after="0" w:line="240" w:lineRule="auto"/>
        <w:jc w:val="both"/>
        <w:rPr>
          <w:rFonts w:ascii="Arial" w:hAnsi="Arial" w:cs="Arial"/>
          <w:color w:val="000000"/>
          <w:sz w:val="20"/>
          <w:szCs w:val="20"/>
        </w:rPr>
      </w:pPr>
      <w:r w:rsidRPr="005609A5">
        <w:rPr>
          <w:rFonts w:ascii="Arial" w:hAnsi="Arial" w:cs="Arial"/>
          <w:color w:val="000000"/>
          <w:sz w:val="20"/>
          <w:szCs w:val="20"/>
        </w:rPr>
        <w:t>La participation au Jeu implique l'acceptation sans réserve du Règlement dans son intégralité, des règles de déontologie en vigueur sur l'Internet</w:t>
      </w:r>
      <w:r>
        <w:rPr>
          <w:rFonts w:ascii="Arial" w:hAnsi="Arial" w:cs="Arial"/>
          <w:color w:val="000000"/>
          <w:sz w:val="20"/>
          <w:szCs w:val="20"/>
        </w:rPr>
        <w:t xml:space="preserve"> mobile</w:t>
      </w:r>
      <w:r w:rsidRPr="005609A5">
        <w:rPr>
          <w:rFonts w:ascii="Arial" w:hAnsi="Arial" w:cs="Arial"/>
          <w:color w:val="000000"/>
          <w:sz w:val="20"/>
          <w:szCs w:val="20"/>
        </w:rPr>
        <w:t>, ainsi que des lois, règlements (notamment fiscaux) et autres textes applicables aux jeux en France. Le non-respect des conditions de participation énoncées dans le Règlement entraînera la nullité de la participation.</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Pr="00FC469A" w:rsidRDefault="0057732C" w:rsidP="0057732C">
      <w:pPr>
        <w:autoSpaceDE w:val="0"/>
        <w:autoSpaceDN w:val="0"/>
        <w:adjustRightInd w:val="0"/>
        <w:spacing w:after="0" w:line="240" w:lineRule="auto"/>
        <w:rPr>
          <w:rFonts w:ascii="ArialMT" w:hAnsi="ArialMT" w:cs="ArialMT"/>
          <w:color w:val="000000"/>
          <w:sz w:val="20"/>
          <w:szCs w:val="20"/>
          <w:lang w:eastAsia="fr-FR"/>
        </w:rPr>
      </w:pPr>
      <w:r>
        <w:rPr>
          <w:rFonts w:ascii="ArialMT" w:hAnsi="ArialMT" w:cs="ArialMT"/>
          <w:color w:val="000000"/>
          <w:sz w:val="20"/>
          <w:szCs w:val="20"/>
          <w:lang w:eastAsia="fr-FR"/>
        </w:rPr>
        <w:t>Le Jeu est limité à une seule particip</w:t>
      </w:r>
      <w:r w:rsidR="00216332">
        <w:rPr>
          <w:rFonts w:ascii="ArialMT" w:hAnsi="ArialMT" w:cs="ArialMT"/>
          <w:color w:val="000000"/>
          <w:sz w:val="20"/>
          <w:szCs w:val="20"/>
          <w:lang w:eastAsia="fr-FR"/>
        </w:rPr>
        <w:t xml:space="preserve">ation par jour et par personne </w:t>
      </w:r>
      <w:r>
        <w:rPr>
          <w:rFonts w:ascii="ArialMT" w:hAnsi="ArialMT" w:cs="ArialMT"/>
          <w:color w:val="000000"/>
          <w:sz w:val="20"/>
          <w:szCs w:val="20"/>
          <w:lang w:eastAsia="fr-FR"/>
        </w:rPr>
        <w:t>identifiée</w:t>
      </w:r>
      <w:r w:rsidR="001F001F">
        <w:rPr>
          <w:rFonts w:ascii="ArialMT" w:hAnsi="ArialMT" w:cs="ArialMT"/>
          <w:color w:val="000000"/>
          <w:sz w:val="20"/>
          <w:szCs w:val="20"/>
          <w:lang w:eastAsia="fr-FR"/>
        </w:rPr>
        <w:t>.</w:t>
      </w:r>
    </w:p>
    <w:p w:rsidR="0057732C" w:rsidRPr="00FC469A"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Pr="00FC469A" w:rsidRDefault="0057732C" w:rsidP="0057732C">
      <w:pPr>
        <w:autoSpaceDE w:val="0"/>
        <w:autoSpaceDN w:val="0"/>
        <w:adjustRightInd w:val="0"/>
        <w:spacing w:after="0" w:line="240" w:lineRule="auto"/>
        <w:rPr>
          <w:rFonts w:ascii="ArialMT" w:hAnsi="ArialMT" w:cs="ArialMT"/>
          <w:color w:val="000000"/>
          <w:sz w:val="20"/>
          <w:szCs w:val="20"/>
          <w:lang w:eastAsia="fr-FR"/>
        </w:rPr>
      </w:pPr>
      <w:r w:rsidRPr="00FC469A">
        <w:rPr>
          <w:rFonts w:ascii="ArialMT" w:hAnsi="ArialMT" w:cs="ArialMT"/>
          <w:color w:val="000000"/>
          <w:sz w:val="20"/>
          <w:szCs w:val="20"/>
          <w:lang w:eastAsia="fr-FR"/>
        </w:rPr>
        <w:t>La participation est strictement nominative et le joueur ne peut en aucun cas jouer sous plusieurs pseudonymes ou pour le compte d’autres participants. Tout formulaire incomplet, erroné, illisible sera considérée comme nul.</w:t>
      </w:r>
    </w:p>
    <w:p w:rsidR="0057732C" w:rsidRDefault="0057732C" w:rsidP="0057732C">
      <w:pPr>
        <w:autoSpaceDE w:val="0"/>
        <w:autoSpaceDN w:val="0"/>
        <w:adjustRightInd w:val="0"/>
        <w:spacing w:after="0" w:line="240" w:lineRule="auto"/>
        <w:rPr>
          <w:rFonts w:ascii="ArialMT" w:hAnsi="ArialMT" w:cs="ArialMT"/>
          <w:color w:val="000000"/>
          <w:sz w:val="20"/>
          <w:szCs w:val="20"/>
          <w:highlight w:val="yellow"/>
          <w:lang w:eastAsia="fr-FR"/>
        </w:rPr>
      </w:pPr>
    </w:p>
    <w:p w:rsidR="001F001F" w:rsidRPr="00FC469A" w:rsidRDefault="001F001F" w:rsidP="0057732C">
      <w:pPr>
        <w:autoSpaceDE w:val="0"/>
        <w:autoSpaceDN w:val="0"/>
        <w:adjustRightInd w:val="0"/>
        <w:spacing w:after="0" w:line="240" w:lineRule="auto"/>
        <w:rPr>
          <w:rFonts w:ascii="ArialMT" w:hAnsi="ArialMT" w:cs="ArialMT"/>
          <w:color w:val="000000"/>
          <w:sz w:val="20"/>
          <w:szCs w:val="20"/>
          <w:highlight w:val="yellow"/>
          <w:lang w:eastAsia="fr-FR"/>
        </w:rPr>
      </w:pP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r>
        <w:rPr>
          <w:rFonts w:ascii="Arial-BoldMT" w:hAnsi="Arial-BoldMT" w:cs="Arial-BoldMT"/>
          <w:b/>
          <w:bCs/>
          <w:color w:val="000000"/>
          <w:sz w:val="20"/>
          <w:szCs w:val="20"/>
          <w:lang w:eastAsia="fr-FR"/>
        </w:rPr>
        <w:t>ARTICLE 3 – Modalités et principes du Jeu</w:t>
      </w:r>
    </w:p>
    <w:p w:rsidR="0057732C" w:rsidRDefault="0057732C" w:rsidP="0057732C">
      <w:pPr>
        <w:autoSpaceDE w:val="0"/>
        <w:autoSpaceDN w:val="0"/>
        <w:adjustRightInd w:val="0"/>
        <w:spacing w:after="0" w:line="240" w:lineRule="auto"/>
        <w:rPr>
          <w:rFonts w:ascii="Arial" w:hAnsi="Arial" w:cs="Arial"/>
          <w:color w:val="000000"/>
          <w:sz w:val="20"/>
          <w:szCs w:val="20"/>
        </w:rPr>
      </w:pPr>
    </w:p>
    <w:p w:rsidR="0057732C" w:rsidRDefault="0057732C" w:rsidP="0057732C">
      <w:pPr>
        <w:autoSpaceDE w:val="0"/>
        <w:autoSpaceDN w:val="0"/>
        <w:adjustRightInd w:val="0"/>
        <w:spacing w:after="0" w:line="240" w:lineRule="auto"/>
        <w:rPr>
          <w:rFonts w:ascii="Arial" w:hAnsi="Arial" w:cs="Arial"/>
          <w:color w:val="000000"/>
          <w:sz w:val="20"/>
          <w:szCs w:val="20"/>
        </w:rPr>
      </w:pPr>
      <w:r w:rsidRPr="00B40BD4">
        <w:rPr>
          <w:rFonts w:ascii="Arial" w:hAnsi="Arial" w:cs="Arial"/>
          <w:color w:val="000000"/>
          <w:sz w:val="20"/>
          <w:szCs w:val="20"/>
        </w:rPr>
        <w:t xml:space="preserve">3.1. </w:t>
      </w:r>
      <w:r>
        <w:rPr>
          <w:rFonts w:ascii="Arial" w:hAnsi="Arial" w:cs="Arial"/>
          <w:color w:val="000000"/>
          <w:sz w:val="20"/>
          <w:szCs w:val="20"/>
        </w:rPr>
        <w:t>Modalités de participation</w:t>
      </w:r>
    </w:p>
    <w:p w:rsidR="001F001F" w:rsidRPr="001F001F" w:rsidRDefault="001F001F" w:rsidP="0057732C">
      <w:pPr>
        <w:autoSpaceDE w:val="0"/>
        <w:autoSpaceDN w:val="0"/>
        <w:adjustRightInd w:val="0"/>
        <w:spacing w:after="0" w:line="240" w:lineRule="auto"/>
        <w:rPr>
          <w:rFonts w:ascii="Arial" w:hAnsi="Arial" w:cs="Arial"/>
          <w:sz w:val="20"/>
          <w:szCs w:val="20"/>
        </w:rPr>
      </w:pPr>
    </w:p>
    <w:p w:rsidR="001F001F" w:rsidRPr="001F001F" w:rsidRDefault="001F001F" w:rsidP="001F001F">
      <w:pPr>
        <w:autoSpaceDE w:val="0"/>
        <w:autoSpaceDN w:val="0"/>
        <w:adjustRightInd w:val="0"/>
        <w:spacing w:after="0" w:line="240" w:lineRule="auto"/>
        <w:rPr>
          <w:rFonts w:ascii="Arial" w:hAnsi="Arial" w:cs="Arial"/>
          <w:sz w:val="20"/>
          <w:szCs w:val="20"/>
        </w:rPr>
      </w:pPr>
      <w:r w:rsidRPr="001F001F">
        <w:rPr>
          <w:rFonts w:ascii="Arial" w:hAnsi="Arial" w:cs="Arial"/>
          <w:sz w:val="20"/>
          <w:szCs w:val="20"/>
        </w:rPr>
        <w:lastRenderedPageBreak/>
        <w:t xml:space="preserve">Pour jouer au Jeu, le </w:t>
      </w:r>
      <w:r w:rsidR="003F100A">
        <w:rPr>
          <w:rFonts w:ascii="Arial" w:hAnsi="Arial" w:cs="Arial"/>
          <w:sz w:val="20"/>
          <w:szCs w:val="20"/>
        </w:rPr>
        <w:t>p</w:t>
      </w:r>
      <w:r w:rsidRPr="001F001F">
        <w:rPr>
          <w:rFonts w:ascii="Arial" w:hAnsi="Arial" w:cs="Arial"/>
          <w:sz w:val="20"/>
          <w:szCs w:val="20"/>
        </w:rPr>
        <w:t>articipant doit :</w:t>
      </w:r>
    </w:p>
    <w:p w:rsidR="001F001F" w:rsidRPr="001F001F" w:rsidRDefault="001F001F" w:rsidP="001F001F">
      <w:pPr>
        <w:autoSpaceDE w:val="0"/>
        <w:autoSpaceDN w:val="0"/>
        <w:adjustRightInd w:val="0"/>
        <w:spacing w:after="0" w:line="240" w:lineRule="auto"/>
        <w:rPr>
          <w:rFonts w:ascii="Arial" w:hAnsi="Arial" w:cs="Arial"/>
          <w:sz w:val="20"/>
          <w:szCs w:val="20"/>
        </w:rPr>
      </w:pPr>
      <w:r w:rsidRPr="001F001F">
        <w:rPr>
          <w:rFonts w:ascii="Arial" w:hAnsi="Arial" w:cs="Arial"/>
          <w:sz w:val="20"/>
          <w:szCs w:val="20"/>
        </w:rPr>
        <w:t>- se rendre dans un des points de vente précités aux dates et horaires indiqués ci-dessus</w:t>
      </w:r>
    </w:p>
    <w:p w:rsidR="001F001F" w:rsidRPr="001F001F" w:rsidRDefault="001F001F" w:rsidP="001F001F">
      <w:pPr>
        <w:autoSpaceDE w:val="0"/>
        <w:autoSpaceDN w:val="0"/>
        <w:adjustRightInd w:val="0"/>
        <w:spacing w:after="0" w:line="240" w:lineRule="auto"/>
        <w:rPr>
          <w:rFonts w:ascii="Arial" w:hAnsi="Arial" w:cs="Arial"/>
          <w:sz w:val="20"/>
          <w:szCs w:val="20"/>
        </w:rPr>
      </w:pPr>
      <w:r w:rsidRPr="001F001F">
        <w:rPr>
          <w:rFonts w:ascii="Arial" w:hAnsi="Arial" w:cs="Arial"/>
          <w:sz w:val="20"/>
          <w:szCs w:val="20"/>
        </w:rPr>
        <w:t xml:space="preserve">- répondre aux questions sur la tablette de l’animateur du Jeu présent dans un de ce point de vente ou scanner le QR-Code indiqué dans le point de vente puis répondre aux questions sur les usages de la fibre. </w:t>
      </w:r>
    </w:p>
    <w:p w:rsidR="001F001F" w:rsidRPr="001F001F" w:rsidRDefault="001F001F" w:rsidP="001F001F">
      <w:pPr>
        <w:autoSpaceDE w:val="0"/>
        <w:autoSpaceDN w:val="0"/>
        <w:adjustRightInd w:val="0"/>
        <w:spacing w:after="0" w:line="240" w:lineRule="auto"/>
        <w:rPr>
          <w:rFonts w:ascii="Arial" w:hAnsi="Arial" w:cs="Arial"/>
          <w:sz w:val="20"/>
          <w:szCs w:val="20"/>
        </w:rPr>
      </w:pPr>
      <w:r w:rsidRPr="001F001F">
        <w:rPr>
          <w:rFonts w:ascii="Arial" w:hAnsi="Arial" w:cs="Arial"/>
          <w:sz w:val="20"/>
          <w:szCs w:val="20"/>
        </w:rPr>
        <w:t>- Remplir les informations obligatoires d'inscription : Nom, Prénom, département, adresse e-mail.</w:t>
      </w:r>
    </w:p>
    <w:p w:rsidR="001F001F" w:rsidRPr="001F001F" w:rsidRDefault="001F001F" w:rsidP="001F001F">
      <w:pPr>
        <w:autoSpaceDE w:val="0"/>
        <w:autoSpaceDN w:val="0"/>
        <w:adjustRightInd w:val="0"/>
        <w:spacing w:after="0" w:line="240" w:lineRule="auto"/>
        <w:rPr>
          <w:rFonts w:ascii="Arial" w:hAnsi="Arial" w:cs="Arial"/>
          <w:sz w:val="20"/>
          <w:szCs w:val="20"/>
        </w:rPr>
      </w:pPr>
      <w:r w:rsidRPr="001F001F">
        <w:rPr>
          <w:rFonts w:ascii="Arial" w:hAnsi="Arial" w:cs="Arial"/>
          <w:sz w:val="20"/>
          <w:szCs w:val="20"/>
        </w:rPr>
        <w:t>- Valider son inscription.</w:t>
      </w:r>
    </w:p>
    <w:p w:rsidR="001F001F" w:rsidRPr="001F001F" w:rsidRDefault="001F001F" w:rsidP="001F001F">
      <w:pPr>
        <w:autoSpaceDE w:val="0"/>
        <w:autoSpaceDN w:val="0"/>
        <w:adjustRightInd w:val="0"/>
        <w:spacing w:after="0" w:line="240" w:lineRule="auto"/>
        <w:rPr>
          <w:rFonts w:ascii="Arial" w:hAnsi="Arial" w:cs="Arial"/>
          <w:sz w:val="20"/>
          <w:szCs w:val="20"/>
        </w:rPr>
      </w:pPr>
      <w:r w:rsidRPr="001F001F">
        <w:rPr>
          <w:rFonts w:ascii="Arial" w:hAnsi="Arial" w:cs="Arial"/>
          <w:sz w:val="20"/>
          <w:szCs w:val="20"/>
        </w:rPr>
        <w:t xml:space="preserve">- Constater s’il s’agit d’un « instant gagnant », le résultat étant immédiat pour les participants ayant correctement répondu aux questions: </w:t>
      </w:r>
    </w:p>
    <w:p w:rsidR="001F001F" w:rsidRPr="001F001F" w:rsidRDefault="001F001F" w:rsidP="001F001F">
      <w:pPr>
        <w:pStyle w:val="Paragraphedeliste"/>
        <w:numPr>
          <w:ilvl w:val="0"/>
          <w:numId w:val="1"/>
        </w:numPr>
        <w:jc w:val="both"/>
        <w:rPr>
          <w:rFonts w:ascii="Arial" w:eastAsia="Calibri" w:hAnsi="Arial" w:cs="Arial"/>
          <w:sz w:val="20"/>
          <w:szCs w:val="20"/>
          <w:lang w:eastAsia="en-US"/>
        </w:rPr>
      </w:pPr>
      <w:r w:rsidRPr="001F001F">
        <w:rPr>
          <w:rFonts w:ascii="Arial" w:eastAsia="Calibri" w:hAnsi="Arial" w:cs="Arial"/>
          <w:sz w:val="20"/>
          <w:szCs w:val="20"/>
          <w:lang w:eastAsia="en-US"/>
        </w:rPr>
        <w:t>Perdu : le participant ne remporte pas la dotation. Il ne peut plus participer jusqu’au lendemain.</w:t>
      </w:r>
    </w:p>
    <w:p w:rsidR="001F001F" w:rsidRPr="001F001F" w:rsidRDefault="001F001F" w:rsidP="001F001F">
      <w:pPr>
        <w:pStyle w:val="Paragraphedeliste"/>
        <w:numPr>
          <w:ilvl w:val="0"/>
          <w:numId w:val="1"/>
        </w:numPr>
        <w:jc w:val="both"/>
        <w:rPr>
          <w:rFonts w:ascii="Arial" w:eastAsia="Calibri" w:hAnsi="Arial" w:cs="Arial"/>
          <w:sz w:val="20"/>
          <w:szCs w:val="20"/>
          <w:lang w:eastAsia="en-US"/>
        </w:rPr>
      </w:pPr>
      <w:r w:rsidRPr="001F001F">
        <w:rPr>
          <w:rFonts w:ascii="Arial" w:eastAsia="Calibri" w:hAnsi="Arial" w:cs="Arial"/>
          <w:sz w:val="20"/>
          <w:szCs w:val="20"/>
          <w:lang w:eastAsia="en-US"/>
        </w:rPr>
        <w:t>Gagné : le participant remporte la dotation, et elle lui est remise</w:t>
      </w:r>
      <w:r w:rsidR="00773CB5">
        <w:rPr>
          <w:rFonts w:ascii="Arial" w:eastAsia="Calibri" w:hAnsi="Arial" w:cs="Arial"/>
          <w:sz w:val="20"/>
          <w:szCs w:val="20"/>
          <w:lang w:eastAsia="en-US"/>
        </w:rPr>
        <w:t xml:space="preserve"> immédiatement. Il est indiqué qu’il</w:t>
      </w:r>
      <w:r w:rsidRPr="001F001F">
        <w:rPr>
          <w:rFonts w:ascii="Arial" w:eastAsia="Calibri" w:hAnsi="Arial" w:cs="Arial"/>
          <w:sz w:val="20"/>
          <w:szCs w:val="20"/>
          <w:lang w:eastAsia="en-US"/>
        </w:rPr>
        <w:t xml:space="preserve"> remporte un ticket</w:t>
      </w:r>
      <w:r w:rsidR="00025A53">
        <w:rPr>
          <w:rFonts w:ascii="Arial" w:eastAsia="Calibri" w:hAnsi="Arial" w:cs="Arial"/>
          <w:sz w:val="20"/>
          <w:szCs w:val="20"/>
          <w:lang w:eastAsia="en-US"/>
        </w:rPr>
        <w:t xml:space="preserve"> infinis</w:t>
      </w:r>
      <w:r w:rsidR="00773CB5">
        <w:rPr>
          <w:rFonts w:ascii="Arial" w:eastAsia="Calibri" w:hAnsi="Arial" w:cs="Arial"/>
          <w:sz w:val="20"/>
          <w:szCs w:val="20"/>
          <w:lang w:eastAsia="en-US"/>
        </w:rPr>
        <w:t xml:space="preserve"> </w:t>
      </w:r>
      <w:proofErr w:type="spellStart"/>
      <w:r w:rsidR="00773CB5">
        <w:rPr>
          <w:rFonts w:ascii="Arial" w:eastAsia="Calibri" w:hAnsi="Arial" w:cs="Arial"/>
          <w:sz w:val="20"/>
          <w:szCs w:val="20"/>
          <w:lang w:eastAsia="en-US"/>
        </w:rPr>
        <w:t>kadéos</w:t>
      </w:r>
      <w:proofErr w:type="spellEnd"/>
      <w:r w:rsidR="00773CB5">
        <w:rPr>
          <w:rFonts w:ascii="Arial" w:eastAsia="Calibri" w:hAnsi="Arial" w:cs="Arial"/>
          <w:sz w:val="20"/>
          <w:szCs w:val="20"/>
          <w:lang w:eastAsia="en-US"/>
        </w:rPr>
        <w:t xml:space="preserve"> d’une valeur de 10€.</w:t>
      </w:r>
    </w:p>
    <w:p w:rsidR="0057732C" w:rsidRPr="00356D03" w:rsidRDefault="0057732C" w:rsidP="0057732C">
      <w:pPr>
        <w:spacing w:after="0" w:line="240" w:lineRule="auto"/>
        <w:jc w:val="both"/>
        <w:rPr>
          <w:rFonts w:ascii="Arial" w:hAnsi="Arial" w:cs="Arial"/>
          <w:color w:val="000000"/>
          <w:sz w:val="20"/>
          <w:szCs w:val="20"/>
        </w:rPr>
      </w:pPr>
    </w:p>
    <w:p w:rsidR="0057732C" w:rsidRPr="00356D03" w:rsidRDefault="003F100A" w:rsidP="0057732C">
      <w:pPr>
        <w:spacing w:after="0" w:line="240" w:lineRule="auto"/>
        <w:jc w:val="both"/>
        <w:rPr>
          <w:rFonts w:ascii="Arial" w:hAnsi="Arial" w:cs="Arial"/>
          <w:color w:val="000000"/>
          <w:sz w:val="20"/>
          <w:szCs w:val="20"/>
        </w:rPr>
      </w:pPr>
      <w:r>
        <w:rPr>
          <w:rFonts w:ascii="Arial" w:hAnsi="Arial" w:cs="Arial"/>
          <w:color w:val="000000"/>
          <w:sz w:val="20"/>
          <w:szCs w:val="20"/>
        </w:rPr>
        <w:t>La désignation des g</w:t>
      </w:r>
      <w:r w:rsidR="0057732C" w:rsidRPr="00356D03">
        <w:rPr>
          <w:rFonts w:ascii="Arial" w:hAnsi="Arial" w:cs="Arial"/>
          <w:color w:val="000000"/>
          <w:sz w:val="20"/>
          <w:szCs w:val="20"/>
        </w:rPr>
        <w:t>agnants sera donc programmée de manière aléatoire avant le lancement du Jeu.</w:t>
      </w:r>
    </w:p>
    <w:p w:rsidR="0057732C" w:rsidRPr="00B40BD4" w:rsidRDefault="0057732C" w:rsidP="0057732C">
      <w:pPr>
        <w:autoSpaceDE w:val="0"/>
        <w:autoSpaceDN w:val="0"/>
        <w:adjustRightInd w:val="0"/>
        <w:spacing w:after="0" w:line="240" w:lineRule="auto"/>
        <w:rPr>
          <w:rFonts w:ascii="Arial" w:hAnsi="Arial" w:cs="Arial"/>
          <w:color w:val="000000"/>
          <w:sz w:val="20"/>
          <w:szCs w:val="20"/>
        </w:rPr>
      </w:pPr>
      <w:r w:rsidRPr="00B40BD4">
        <w:rPr>
          <w:rFonts w:ascii="Arial" w:hAnsi="Arial" w:cs="Arial"/>
          <w:color w:val="000000"/>
          <w:sz w:val="20"/>
          <w:szCs w:val="20"/>
        </w:rPr>
        <w:t>Les coordonnées incomplètes, illisibles, erronées, falsifiées ou comportant de fausses</w:t>
      </w:r>
      <w:r>
        <w:rPr>
          <w:rFonts w:ascii="Arial" w:hAnsi="Arial" w:cs="Arial"/>
          <w:color w:val="000000"/>
          <w:sz w:val="20"/>
          <w:szCs w:val="20"/>
        </w:rPr>
        <w:t xml:space="preserve"> </w:t>
      </w:r>
      <w:r w:rsidRPr="00B40BD4">
        <w:rPr>
          <w:rFonts w:ascii="Arial" w:hAnsi="Arial" w:cs="Arial"/>
          <w:color w:val="000000"/>
          <w:sz w:val="20"/>
          <w:szCs w:val="20"/>
        </w:rPr>
        <w:t>indications seront considérées comme nulles et</w:t>
      </w:r>
      <w:r w:rsidR="003F100A">
        <w:rPr>
          <w:rFonts w:ascii="Arial" w:hAnsi="Arial" w:cs="Arial"/>
          <w:color w:val="000000"/>
          <w:sz w:val="20"/>
          <w:szCs w:val="20"/>
        </w:rPr>
        <w:t xml:space="preserve"> entraîneront l'élimination du p</w:t>
      </w:r>
      <w:r w:rsidRPr="00B40BD4">
        <w:rPr>
          <w:rFonts w:ascii="Arial" w:hAnsi="Arial" w:cs="Arial"/>
          <w:color w:val="000000"/>
          <w:sz w:val="20"/>
          <w:szCs w:val="20"/>
        </w:rPr>
        <w:t>articipant</w:t>
      </w:r>
    </w:p>
    <w:p w:rsidR="0057732C" w:rsidRPr="00356D03" w:rsidRDefault="0057732C" w:rsidP="0057732C">
      <w:pPr>
        <w:autoSpaceDE w:val="0"/>
        <w:autoSpaceDN w:val="0"/>
        <w:adjustRightInd w:val="0"/>
        <w:spacing w:after="0" w:line="240" w:lineRule="auto"/>
        <w:rPr>
          <w:rFonts w:ascii="Arial" w:hAnsi="Arial" w:cs="Arial"/>
          <w:color w:val="000000"/>
          <w:sz w:val="20"/>
          <w:szCs w:val="20"/>
        </w:rPr>
      </w:pPr>
    </w:p>
    <w:p w:rsidR="0057732C" w:rsidRPr="00356D03" w:rsidRDefault="0057732C" w:rsidP="0057732C">
      <w:pPr>
        <w:autoSpaceDE w:val="0"/>
        <w:autoSpaceDN w:val="0"/>
        <w:adjustRightInd w:val="0"/>
        <w:spacing w:after="0" w:line="240" w:lineRule="auto"/>
        <w:rPr>
          <w:rFonts w:ascii="Arial" w:hAnsi="Arial" w:cs="Arial"/>
          <w:color w:val="000000"/>
          <w:sz w:val="20"/>
          <w:szCs w:val="20"/>
        </w:rPr>
      </w:pPr>
      <w:r w:rsidRPr="00356D03">
        <w:rPr>
          <w:rFonts w:ascii="Arial" w:hAnsi="Arial" w:cs="Arial"/>
          <w:color w:val="000000"/>
          <w:sz w:val="20"/>
          <w:szCs w:val="20"/>
        </w:rPr>
        <w:t xml:space="preserve">Préalablement à sa participation au Jeu, le Participant doit prendre connaissance du règlement du Jeu. S’il n’accepte pas le règlement, il ne doit pas participer au Jeu. La </w:t>
      </w:r>
      <w:r w:rsidRPr="001B47B1">
        <w:rPr>
          <w:rFonts w:ascii="Arial" w:hAnsi="Arial" w:cs="Arial"/>
          <w:color w:val="000000"/>
          <w:sz w:val="20"/>
          <w:szCs w:val="20"/>
        </w:rPr>
        <w:t>participation</w:t>
      </w:r>
      <w:r w:rsidRPr="00356D03">
        <w:rPr>
          <w:rFonts w:ascii="Arial" w:hAnsi="Arial" w:cs="Arial"/>
          <w:color w:val="000000"/>
          <w:sz w:val="20"/>
          <w:szCs w:val="20"/>
        </w:rPr>
        <w:t xml:space="preserve"> au Jeu vaut acceptation du règlement.</w:t>
      </w:r>
    </w:p>
    <w:p w:rsidR="0057732C" w:rsidRPr="00356D03" w:rsidRDefault="0057732C" w:rsidP="0057732C">
      <w:pPr>
        <w:spacing w:after="0" w:line="240" w:lineRule="auto"/>
        <w:rPr>
          <w:rFonts w:ascii="Arial" w:hAnsi="Arial" w:cs="Arial"/>
          <w:color w:val="000000"/>
          <w:sz w:val="20"/>
          <w:szCs w:val="20"/>
        </w:rPr>
      </w:pPr>
      <w:r w:rsidRPr="00356D03">
        <w:rPr>
          <w:rFonts w:ascii="Arial" w:hAnsi="Arial" w:cs="Arial"/>
          <w:color w:val="000000"/>
          <w:sz w:val="20"/>
          <w:szCs w:val="20"/>
        </w:rPr>
        <w:t>Il est précisé qu’une fois l’inscription validée, le Participa</w:t>
      </w:r>
      <w:r w:rsidR="001F001F">
        <w:rPr>
          <w:rFonts w:ascii="Arial" w:hAnsi="Arial" w:cs="Arial"/>
          <w:color w:val="000000"/>
          <w:sz w:val="20"/>
          <w:szCs w:val="20"/>
        </w:rPr>
        <w:t>nt peut retenter sa chance dès le lendemain, dans l’une des boutiques participantes au Road Show.</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r>
        <w:rPr>
          <w:rFonts w:ascii="ArialMT" w:hAnsi="ArialMT" w:cs="ArialMT"/>
          <w:color w:val="000000"/>
          <w:sz w:val="20"/>
          <w:szCs w:val="20"/>
          <w:lang w:eastAsia="fr-FR"/>
        </w:rPr>
        <w:t>3.2. Instant Gagnant</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r>
        <w:rPr>
          <w:rFonts w:ascii="ArialMT" w:hAnsi="ArialMT" w:cs="ArialMT"/>
          <w:color w:val="000000"/>
          <w:sz w:val="20"/>
          <w:szCs w:val="20"/>
          <w:lang w:eastAsia="fr-FR"/>
        </w:rPr>
        <w:t xml:space="preserve">Pour les besoins du présent article, on entend par « instant gagnant » une programmation informatique permettant de déterminer les date, heure, minute, seconde d’une connexion et permettant ainsi de déterminer si cet instant est déclaré gagnant c’est-à-dire si un lot tel que défini à </w:t>
      </w:r>
      <w:r w:rsidRPr="00810E5A">
        <w:rPr>
          <w:rFonts w:ascii="ArialMT" w:hAnsi="ArialMT" w:cs="ArialMT"/>
          <w:color w:val="000000"/>
          <w:sz w:val="20"/>
          <w:szCs w:val="20"/>
          <w:lang w:eastAsia="fr-FR"/>
        </w:rPr>
        <w:t xml:space="preserve">l’article </w:t>
      </w:r>
      <w:r>
        <w:rPr>
          <w:rFonts w:ascii="ArialMT" w:hAnsi="ArialMT" w:cs="ArialMT"/>
          <w:color w:val="000000"/>
          <w:sz w:val="20"/>
          <w:szCs w:val="20"/>
          <w:lang w:eastAsia="fr-FR"/>
        </w:rPr>
        <w:t>4 y est attaché. Les instants gagnants sont définis de façon aléatoire informatiquement en fonction du nombre de lots et de la durée du Jeu.</w:t>
      </w:r>
    </w:p>
    <w:p w:rsidR="0057732C" w:rsidRPr="001C5276" w:rsidDel="003F100A" w:rsidRDefault="003F100A" w:rsidP="0057732C">
      <w:pPr>
        <w:autoSpaceDE w:val="0"/>
        <w:autoSpaceDN w:val="0"/>
        <w:adjustRightInd w:val="0"/>
        <w:spacing w:after="0" w:line="240" w:lineRule="auto"/>
        <w:rPr>
          <w:del w:id="0" w:author="LELIÈVRE Céline SG/DJ" w:date="2015-09-28T10:32:00Z"/>
          <w:rFonts w:ascii="ArialMT" w:hAnsi="ArialMT" w:cs="ArialMT"/>
          <w:b/>
          <w:color w:val="000000"/>
          <w:sz w:val="20"/>
          <w:szCs w:val="20"/>
          <w:lang w:eastAsia="fr-FR"/>
        </w:rPr>
      </w:pPr>
      <w:r>
        <w:rPr>
          <w:rFonts w:ascii="ArialMT" w:hAnsi="ArialMT" w:cs="ArialMT"/>
          <w:color w:val="000000"/>
          <w:sz w:val="20"/>
          <w:szCs w:val="20"/>
          <w:lang w:eastAsia="fr-FR"/>
        </w:rPr>
        <w:t>Si la connexion du p</w:t>
      </w:r>
      <w:r w:rsidR="0057732C">
        <w:rPr>
          <w:rFonts w:ascii="ArialMT" w:hAnsi="ArialMT" w:cs="ArialMT"/>
          <w:color w:val="000000"/>
          <w:sz w:val="20"/>
          <w:szCs w:val="20"/>
          <w:lang w:eastAsia="fr-FR"/>
        </w:rPr>
        <w:t xml:space="preserve">articipant coïncide avec l'un des </w:t>
      </w:r>
      <w:r w:rsidR="00FB050F">
        <w:rPr>
          <w:rFonts w:ascii="ArialMT" w:hAnsi="ArialMT" w:cs="ArialMT"/>
          <w:b/>
          <w:color w:val="000000"/>
          <w:sz w:val="20"/>
          <w:szCs w:val="20"/>
          <w:highlight w:val="yellow"/>
          <w:lang w:eastAsia="fr-FR"/>
        </w:rPr>
        <w:t>3000</w:t>
      </w:r>
      <w:r w:rsidR="0057732C" w:rsidRPr="00773CB5">
        <w:rPr>
          <w:rFonts w:ascii="ArialMT" w:hAnsi="ArialMT" w:cs="ArialMT"/>
          <w:b/>
          <w:color w:val="000000"/>
          <w:sz w:val="20"/>
          <w:szCs w:val="20"/>
          <w:highlight w:val="yellow"/>
          <w:lang w:eastAsia="fr-FR"/>
        </w:rPr>
        <w:t xml:space="preserve"> instants gagnants ouverts</w:t>
      </w:r>
      <w:r w:rsidR="0057732C">
        <w:rPr>
          <w:rFonts w:ascii="ArialMT" w:hAnsi="ArialMT" w:cs="ArialMT"/>
          <w:color w:val="000000"/>
          <w:sz w:val="20"/>
          <w:szCs w:val="20"/>
          <w:lang w:eastAsia="fr-FR"/>
        </w:rPr>
        <w:t xml:space="preserve"> (préalablement déterminés de façon aléatoire par informatique selon un planning</w:t>
      </w:r>
      <w:r w:rsidR="0057732C">
        <w:rPr>
          <w:rFonts w:ascii="ArialMT" w:hAnsi="ArialMT" w:cs="ArialMT"/>
          <w:b/>
          <w:color w:val="000000"/>
          <w:sz w:val="20"/>
          <w:szCs w:val="20"/>
          <w:lang w:eastAsia="fr-FR"/>
        </w:rPr>
        <w:t xml:space="preserve">, </w:t>
      </w:r>
      <w:r w:rsidR="0057732C">
        <w:rPr>
          <w:rFonts w:ascii="ArialMT" w:hAnsi="ArialMT" w:cs="ArialMT"/>
          <w:color w:val="000000"/>
          <w:sz w:val="20"/>
          <w:szCs w:val="20"/>
          <w:lang w:eastAsia="fr-FR"/>
        </w:rPr>
        <w:t xml:space="preserve">le </w:t>
      </w:r>
      <w:r>
        <w:rPr>
          <w:rFonts w:ascii="ArialMT" w:hAnsi="ArialMT" w:cs="ArialMT"/>
          <w:color w:val="000000"/>
          <w:sz w:val="20"/>
          <w:szCs w:val="20"/>
          <w:lang w:eastAsia="fr-FR"/>
        </w:rPr>
        <w:t>p</w:t>
      </w:r>
      <w:r w:rsidR="0057732C">
        <w:rPr>
          <w:rFonts w:ascii="ArialMT" w:hAnsi="ArialMT" w:cs="ArialMT"/>
          <w:color w:val="000000"/>
          <w:sz w:val="20"/>
          <w:szCs w:val="20"/>
          <w:lang w:eastAsia="fr-FR"/>
        </w:rPr>
        <w:t>articipant gagne la dotation</w:t>
      </w:r>
      <w:r w:rsidR="00EE3407">
        <w:rPr>
          <w:rFonts w:ascii="ArialMT" w:hAnsi="ArialMT" w:cs="ArialMT"/>
          <w:b/>
          <w:color w:val="000000"/>
          <w:sz w:val="20"/>
          <w:szCs w:val="20"/>
          <w:lang w:eastAsia="fr-FR"/>
        </w:rPr>
        <w:t xml:space="preserve"> </w:t>
      </w:r>
      <w:r w:rsidR="0057732C">
        <w:rPr>
          <w:rFonts w:ascii="ArialMT" w:hAnsi="ArialMT" w:cs="ArialMT"/>
          <w:color w:val="000000"/>
          <w:sz w:val="20"/>
          <w:szCs w:val="20"/>
          <w:lang w:eastAsia="fr-FR"/>
        </w:rPr>
        <w:t>préalablement attribuée au dit instant gagnant.</w:t>
      </w:r>
      <w:r w:rsidR="00FB4A59">
        <w:rPr>
          <w:rFonts w:ascii="ArialMT" w:hAnsi="ArialMT" w:cs="ArialMT"/>
          <w:color w:val="000000"/>
          <w:sz w:val="20"/>
          <w:szCs w:val="20"/>
          <w:lang w:eastAsia="fr-FR"/>
        </w:rPr>
        <w:t xml:space="preserve"> </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r>
        <w:rPr>
          <w:rFonts w:ascii="ArialMT" w:hAnsi="ArialMT" w:cs="ArialMT"/>
          <w:color w:val="000000"/>
          <w:sz w:val="20"/>
          <w:szCs w:val="20"/>
          <w:lang w:eastAsia="fr-FR"/>
        </w:rPr>
        <w:t>A défaut de participation coïncidant avec l’un des instants gagnants, la première participation suivant immédiatement cet instant sera considérée comme gagnante.</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r>
        <w:rPr>
          <w:rFonts w:ascii="Arial-BoldMT" w:hAnsi="Arial-BoldMT" w:cs="Arial-BoldMT"/>
          <w:b/>
          <w:bCs/>
          <w:color w:val="000000"/>
          <w:sz w:val="20"/>
          <w:szCs w:val="20"/>
          <w:lang w:eastAsia="fr-FR"/>
        </w:rPr>
        <w:t xml:space="preserve">3.3 </w:t>
      </w:r>
      <w:r>
        <w:rPr>
          <w:rFonts w:ascii="ArialMT" w:hAnsi="ArialMT" w:cs="ArialMT"/>
          <w:color w:val="000000"/>
          <w:sz w:val="20"/>
          <w:szCs w:val="20"/>
          <w:lang w:eastAsia="fr-FR"/>
        </w:rPr>
        <w:t>La Société Organisatrice se réserve le droit d’annuler ou de modifier les règles du Jeu si des fraudes venaient à être constatées. La Société Organisatrice ne saurait être tenue pour responsable en cas d’interruptions des communications téléphoniques et/ou électroniques altérant les participations, et se réserve le droit de remettre en jeu le lot dans ce même Jeu.</w:t>
      </w:r>
    </w:p>
    <w:p w:rsidR="00773CB5" w:rsidRDefault="00773CB5" w:rsidP="0057732C">
      <w:pPr>
        <w:autoSpaceDE w:val="0"/>
        <w:autoSpaceDN w:val="0"/>
        <w:adjustRightInd w:val="0"/>
        <w:spacing w:after="0" w:line="240" w:lineRule="auto"/>
        <w:rPr>
          <w:rFonts w:ascii="ArialMT" w:hAnsi="ArialMT" w:cs="ArialMT"/>
          <w:color w:val="000000"/>
          <w:sz w:val="20"/>
          <w:szCs w:val="20"/>
          <w:lang w:eastAsia="fr-FR"/>
        </w:rPr>
      </w:pPr>
    </w:p>
    <w:p w:rsidR="00773CB5" w:rsidRDefault="00773CB5" w:rsidP="0057732C">
      <w:pPr>
        <w:autoSpaceDE w:val="0"/>
        <w:autoSpaceDN w:val="0"/>
        <w:adjustRightInd w:val="0"/>
        <w:spacing w:after="0" w:line="240" w:lineRule="auto"/>
        <w:rPr>
          <w:rFonts w:ascii="ArialMT" w:hAnsi="ArialMT" w:cs="ArialMT"/>
          <w:color w:val="000000"/>
          <w:sz w:val="20"/>
          <w:szCs w:val="20"/>
          <w:lang w:eastAsia="fr-FR"/>
        </w:rPr>
      </w:pPr>
    </w:p>
    <w:p w:rsidR="00773CB5" w:rsidRDefault="00773CB5" w:rsidP="0057732C">
      <w:pPr>
        <w:autoSpaceDE w:val="0"/>
        <w:autoSpaceDN w:val="0"/>
        <w:adjustRightInd w:val="0"/>
        <w:spacing w:after="0" w:line="240" w:lineRule="auto"/>
        <w:rPr>
          <w:rFonts w:ascii="ArialMT" w:hAnsi="ArialMT" w:cs="ArialMT"/>
          <w:color w:val="000000"/>
          <w:sz w:val="20"/>
          <w:szCs w:val="20"/>
          <w:lang w:eastAsia="fr-FR"/>
        </w:rPr>
      </w:pP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r>
        <w:rPr>
          <w:rFonts w:ascii="Arial-BoldMT" w:hAnsi="Arial-BoldMT" w:cs="Arial-BoldMT"/>
          <w:b/>
          <w:bCs/>
          <w:color w:val="000000"/>
          <w:sz w:val="20"/>
          <w:szCs w:val="20"/>
          <w:lang w:eastAsia="fr-FR"/>
        </w:rPr>
        <w:t>ARTICLE 4 – DOTATIONS</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r>
        <w:rPr>
          <w:rFonts w:ascii="ArialMT" w:hAnsi="ArialMT" w:cs="ArialMT"/>
          <w:color w:val="000000"/>
          <w:sz w:val="20"/>
          <w:szCs w:val="20"/>
          <w:lang w:eastAsia="fr-FR"/>
        </w:rPr>
        <w:t>4.1. Lots</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Pr="001F001F" w:rsidRDefault="0057732C" w:rsidP="0057732C">
      <w:pPr>
        <w:autoSpaceDE w:val="0"/>
        <w:autoSpaceDN w:val="0"/>
        <w:adjustRightInd w:val="0"/>
        <w:spacing w:after="0" w:line="240" w:lineRule="auto"/>
        <w:rPr>
          <w:rFonts w:ascii="ArialMT" w:hAnsi="ArialMT" w:cs="ArialMT"/>
          <w:sz w:val="20"/>
          <w:szCs w:val="20"/>
          <w:highlight w:val="yellow"/>
          <w:lang w:eastAsia="fr-FR"/>
        </w:rPr>
      </w:pPr>
      <w:r w:rsidRPr="001F001F">
        <w:rPr>
          <w:rFonts w:ascii="ArialMT" w:hAnsi="ArialMT" w:cs="ArialMT"/>
          <w:sz w:val="20"/>
          <w:szCs w:val="20"/>
          <w:highlight w:val="yellow"/>
          <w:lang w:eastAsia="fr-FR"/>
        </w:rPr>
        <w:t>Le Jeu es</w:t>
      </w:r>
      <w:r w:rsidR="00A420D7" w:rsidRPr="001F001F">
        <w:rPr>
          <w:rFonts w:ascii="ArialMT" w:hAnsi="ArialMT" w:cs="ArialMT"/>
          <w:sz w:val="20"/>
          <w:szCs w:val="20"/>
          <w:highlight w:val="yellow"/>
          <w:lang w:eastAsia="fr-FR"/>
        </w:rPr>
        <w:t xml:space="preserve">t doté des </w:t>
      </w:r>
      <w:r w:rsidR="00FB050F">
        <w:rPr>
          <w:rFonts w:ascii="ArialMT" w:hAnsi="ArialMT" w:cs="ArialMT"/>
          <w:sz w:val="20"/>
          <w:szCs w:val="20"/>
          <w:highlight w:val="yellow"/>
          <w:lang w:eastAsia="fr-FR"/>
        </w:rPr>
        <w:t>3 000</w:t>
      </w:r>
      <w:r w:rsidRPr="001F001F">
        <w:rPr>
          <w:rFonts w:ascii="ArialMT" w:hAnsi="ArialMT" w:cs="ArialMT"/>
          <w:sz w:val="20"/>
          <w:szCs w:val="20"/>
          <w:highlight w:val="yellow"/>
          <w:lang w:eastAsia="fr-FR"/>
        </w:rPr>
        <w:t xml:space="preserve"> lots suivants (d’une v</w:t>
      </w:r>
      <w:r w:rsidR="00D87803" w:rsidRPr="001F001F">
        <w:rPr>
          <w:rFonts w:ascii="ArialMT" w:hAnsi="ArialMT" w:cs="ArialMT"/>
          <w:sz w:val="20"/>
          <w:szCs w:val="20"/>
          <w:highlight w:val="yellow"/>
          <w:lang w:eastAsia="fr-FR"/>
        </w:rPr>
        <w:t xml:space="preserve">aleur commerciale totale de </w:t>
      </w:r>
      <w:r w:rsidR="00BE7E17">
        <w:rPr>
          <w:rFonts w:ascii="ArialMT" w:hAnsi="ArialMT" w:cs="ArialMT"/>
          <w:sz w:val="20"/>
          <w:szCs w:val="20"/>
          <w:highlight w:val="yellow"/>
          <w:lang w:eastAsia="fr-FR"/>
        </w:rPr>
        <w:t>3</w:t>
      </w:r>
      <w:r w:rsidR="00FB050F">
        <w:rPr>
          <w:rFonts w:ascii="ArialMT" w:hAnsi="ArialMT" w:cs="ArialMT"/>
          <w:sz w:val="20"/>
          <w:szCs w:val="20"/>
          <w:highlight w:val="yellow"/>
          <w:lang w:eastAsia="fr-FR"/>
        </w:rPr>
        <w:t>0</w:t>
      </w:r>
      <w:r w:rsidR="00BE7E17">
        <w:rPr>
          <w:rFonts w:ascii="ArialMT" w:hAnsi="ArialMT" w:cs="ArialMT"/>
          <w:sz w:val="20"/>
          <w:szCs w:val="20"/>
          <w:highlight w:val="yellow"/>
          <w:lang w:eastAsia="fr-FR"/>
        </w:rPr>
        <w:t xml:space="preserve"> 0</w:t>
      </w:r>
      <w:r w:rsidR="00FC1E18">
        <w:rPr>
          <w:rFonts w:ascii="ArialMT" w:hAnsi="ArialMT" w:cs="ArialMT"/>
          <w:sz w:val="20"/>
          <w:szCs w:val="20"/>
          <w:highlight w:val="yellow"/>
          <w:lang w:eastAsia="fr-FR"/>
        </w:rPr>
        <w:t>00</w:t>
      </w:r>
      <w:r w:rsidRPr="001F001F">
        <w:rPr>
          <w:rFonts w:ascii="ArialMT" w:hAnsi="ArialMT" w:cs="ArialMT"/>
          <w:sz w:val="20"/>
          <w:szCs w:val="20"/>
          <w:highlight w:val="yellow"/>
          <w:lang w:eastAsia="fr-FR"/>
        </w:rPr>
        <w:t xml:space="preserve"> €</w:t>
      </w:r>
      <w:r w:rsidR="00692488" w:rsidRPr="001F001F">
        <w:rPr>
          <w:rFonts w:ascii="ArialMT" w:hAnsi="ArialMT" w:cs="ArialMT"/>
          <w:sz w:val="20"/>
          <w:szCs w:val="20"/>
          <w:highlight w:val="yellow"/>
          <w:lang w:eastAsia="fr-FR"/>
        </w:rPr>
        <w:t xml:space="preserve"> </w:t>
      </w:r>
      <w:r w:rsidRPr="001F001F">
        <w:rPr>
          <w:rFonts w:ascii="ArialMT" w:hAnsi="ArialMT" w:cs="ArialMT"/>
          <w:sz w:val="20"/>
          <w:szCs w:val="20"/>
          <w:highlight w:val="yellow"/>
          <w:lang w:eastAsia="fr-FR"/>
        </w:rPr>
        <w:t>TTC)</w:t>
      </w:r>
      <w:r w:rsidR="00692488" w:rsidRPr="001F001F">
        <w:rPr>
          <w:rFonts w:ascii="ArialMT" w:hAnsi="ArialMT" w:cs="ArialMT"/>
          <w:sz w:val="20"/>
          <w:szCs w:val="20"/>
          <w:highlight w:val="yellow"/>
          <w:lang w:eastAsia="fr-FR"/>
        </w:rPr>
        <w:t xml:space="preserve"> </w:t>
      </w:r>
      <w:r w:rsidRPr="001F001F">
        <w:rPr>
          <w:rFonts w:ascii="ArialMT" w:hAnsi="ArialMT" w:cs="ArialMT"/>
          <w:sz w:val="20"/>
          <w:szCs w:val="20"/>
          <w:highlight w:val="yellow"/>
          <w:lang w:eastAsia="fr-FR"/>
        </w:rPr>
        <w:t>:</w:t>
      </w:r>
    </w:p>
    <w:p w:rsidR="0057732C" w:rsidRPr="001F001F" w:rsidRDefault="0057732C" w:rsidP="0057732C">
      <w:pPr>
        <w:autoSpaceDE w:val="0"/>
        <w:autoSpaceDN w:val="0"/>
        <w:adjustRightInd w:val="0"/>
        <w:spacing w:after="0" w:line="240" w:lineRule="auto"/>
        <w:rPr>
          <w:rFonts w:ascii="Arial-BoldMT" w:hAnsi="Arial-BoldMT" w:cs="Arial-BoldMT"/>
          <w:b/>
          <w:bCs/>
          <w:sz w:val="20"/>
          <w:szCs w:val="20"/>
          <w:highlight w:val="yellow"/>
          <w:lang w:eastAsia="fr-FR"/>
        </w:rPr>
      </w:pPr>
    </w:p>
    <w:p w:rsidR="00692488" w:rsidRPr="001F001F" w:rsidRDefault="00B96716" w:rsidP="00692488">
      <w:pPr>
        <w:autoSpaceDE w:val="0"/>
        <w:autoSpaceDN w:val="0"/>
        <w:rPr>
          <w:rFonts w:ascii="ArialMT" w:hAnsi="ArialMT"/>
          <w:sz w:val="20"/>
          <w:szCs w:val="20"/>
          <w:highlight w:val="yellow"/>
        </w:rPr>
      </w:pPr>
      <w:r>
        <w:rPr>
          <w:rFonts w:ascii="ArialMT" w:hAnsi="ArialMT"/>
          <w:sz w:val="20"/>
          <w:szCs w:val="20"/>
          <w:highlight w:val="yellow"/>
        </w:rPr>
        <w:t xml:space="preserve">-  </w:t>
      </w:r>
      <w:r w:rsidR="00FB050F">
        <w:rPr>
          <w:rFonts w:ascii="ArialMT" w:hAnsi="ArialMT"/>
          <w:sz w:val="20"/>
          <w:szCs w:val="20"/>
          <w:highlight w:val="yellow"/>
        </w:rPr>
        <w:t>3 000</w:t>
      </w:r>
      <w:r w:rsidR="00BE7E17">
        <w:rPr>
          <w:rFonts w:ascii="ArialMT" w:hAnsi="ArialMT"/>
          <w:sz w:val="20"/>
          <w:szCs w:val="20"/>
          <w:highlight w:val="yellow"/>
        </w:rPr>
        <w:t xml:space="preserve"> </w:t>
      </w:r>
      <w:r w:rsidR="00692488" w:rsidRPr="001F001F">
        <w:rPr>
          <w:rFonts w:ascii="ArialMT" w:hAnsi="ArialMT"/>
          <w:sz w:val="20"/>
          <w:szCs w:val="20"/>
          <w:highlight w:val="yellow"/>
        </w:rPr>
        <w:t>chèques cadea</w:t>
      </w:r>
      <w:r w:rsidR="00FB050F">
        <w:rPr>
          <w:rFonts w:ascii="ArialMT" w:hAnsi="ArialMT"/>
          <w:sz w:val="20"/>
          <w:szCs w:val="20"/>
          <w:highlight w:val="yellow"/>
        </w:rPr>
        <w:t>ux INFINI KADEOS de 10</w:t>
      </w:r>
      <w:r>
        <w:rPr>
          <w:rFonts w:ascii="ArialMT" w:hAnsi="ArialMT"/>
          <w:sz w:val="20"/>
          <w:szCs w:val="20"/>
          <w:highlight w:val="yellow"/>
        </w:rPr>
        <w:t xml:space="preserve">€ TTC = </w:t>
      </w:r>
      <w:r w:rsidR="00BE7E17">
        <w:rPr>
          <w:rFonts w:ascii="ArialMT" w:hAnsi="ArialMT"/>
          <w:sz w:val="20"/>
          <w:szCs w:val="20"/>
          <w:highlight w:val="yellow"/>
        </w:rPr>
        <w:t>3</w:t>
      </w:r>
      <w:r w:rsidR="00FB050F">
        <w:rPr>
          <w:rFonts w:ascii="ArialMT" w:hAnsi="ArialMT"/>
          <w:sz w:val="20"/>
          <w:szCs w:val="20"/>
          <w:highlight w:val="yellow"/>
        </w:rPr>
        <w:t>0</w:t>
      </w:r>
      <w:r w:rsidR="00BE7E17">
        <w:rPr>
          <w:rFonts w:ascii="ArialMT" w:hAnsi="ArialMT"/>
          <w:sz w:val="20"/>
          <w:szCs w:val="20"/>
          <w:highlight w:val="yellow"/>
        </w:rPr>
        <w:t> 0</w:t>
      </w:r>
      <w:r w:rsidR="00721573">
        <w:rPr>
          <w:rFonts w:ascii="ArialMT" w:hAnsi="ArialMT"/>
          <w:sz w:val="20"/>
          <w:szCs w:val="20"/>
          <w:highlight w:val="yellow"/>
        </w:rPr>
        <w:t>00€</w:t>
      </w:r>
      <w:r w:rsidR="00692488" w:rsidRPr="001F001F">
        <w:rPr>
          <w:rFonts w:ascii="ArialMT" w:hAnsi="ArialMT"/>
          <w:sz w:val="20"/>
          <w:szCs w:val="20"/>
          <w:highlight w:val="yellow"/>
        </w:rPr>
        <w:t xml:space="preserve"> TTC</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57732C" w:rsidP="0057732C">
      <w:pPr>
        <w:autoSpaceDE w:val="0"/>
        <w:autoSpaceDN w:val="0"/>
        <w:adjustRightInd w:val="0"/>
        <w:spacing w:after="0" w:line="240" w:lineRule="auto"/>
        <w:jc w:val="both"/>
        <w:rPr>
          <w:rFonts w:ascii="Arial" w:hAnsi="Arial" w:cs="Arial"/>
          <w:color w:val="000000"/>
          <w:sz w:val="20"/>
          <w:szCs w:val="20"/>
        </w:rPr>
      </w:pPr>
      <w:r w:rsidRPr="00D0123F">
        <w:rPr>
          <w:rFonts w:ascii="Arial" w:hAnsi="Arial" w:cs="Arial"/>
          <w:color w:val="000000"/>
          <w:sz w:val="20"/>
          <w:szCs w:val="20"/>
        </w:rPr>
        <w:lastRenderedPageBreak/>
        <w:t>Il est précisé que le</w:t>
      </w:r>
      <w:r>
        <w:rPr>
          <w:rFonts w:ascii="Arial" w:hAnsi="Arial" w:cs="Arial"/>
          <w:color w:val="000000"/>
          <w:sz w:val="20"/>
          <w:szCs w:val="20"/>
        </w:rPr>
        <w:t>s</w:t>
      </w:r>
      <w:r w:rsidRPr="00D0123F">
        <w:rPr>
          <w:rFonts w:ascii="Arial" w:hAnsi="Arial" w:cs="Arial"/>
          <w:color w:val="000000"/>
          <w:sz w:val="20"/>
          <w:szCs w:val="20"/>
        </w:rPr>
        <w:t xml:space="preserve"> lot</w:t>
      </w:r>
      <w:r>
        <w:rPr>
          <w:rFonts w:ascii="Arial" w:hAnsi="Arial" w:cs="Arial"/>
          <w:color w:val="000000"/>
          <w:sz w:val="20"/>
          <w:szCs w:val="20"/>
        </w:rPr>
        <w:t>s</w:t>
      </w:r>
      <w:r w:rsidRPr="00D0123F">
        <w:rPr>
          <w:rFonts w:ascii="Arial" w:hAnsi="Arial" w:cs="Arial"/>
          <w:color w:val="000000"/>
          <w:sz w:val="20"/>
          <w:szCs w:val="20"/>
        </w:rPr>
        <w:t xml:space="preserve"> offert</w:t>
      </w:r>
      <w:r>
        <w:rPr>
          <w:rFonts w:ascii="Arial" w:hAnsi="Arial" w:cs="Arial"/>
          <w:color w:val="000000"/>
          <w:sz w:val="20"/>
          <w:szCs w:val="20"/>
        </w:rPr>
        <w:t>s</w:t>
      </w:r>
      <w:r w:rsidRPr="00D0123F">
        <w:rPr>
          <w:rFonts w:ascii="Arial" w:hAnsi="Arial" w:cs="Arial"/>
          <w:color w:val="000000"/>
          <w:sz w:val="20"/>
          <w:szCs w:val="20"/>
        </w:rPr>
        <w:t xml:space="preserve"> ne compren</w:t>
      </w:r>
      <w:r>
        <w:rPr>
          <w:rFonts w:ascii="Arial" w:hAnsi="Arial" w:cs="Arial"/>
          <w:color w:val="000000"/>
          <w:sz w:val="20"/>
          <w:szCs w:val="20"/>
        </w:rPr>
        <w:t>nent</w:t>
      </w:r>
      <w:r w:rsidRPr="00D0123F">
        <w:rPr>
          <w:rFonts w:ascii="Arial" w:hAnsi="Arial" w:cs="Arial"/>
          <w:color w:val="000000"/>
          <w:sz w:val="20"/>
          <w:szCs w:val="20"/>
        </w:rPr>
        <w:t xml:space="preserve"> que ce qui est indiqué ci-dessus, à l’exception de tout autre chose. </w:t>
      </w:r>
    </w:p>
    <w:p w:rsidR="001F001F" w:rsidRPr="00D0123F" w:rsidRDefault="001F001F" w:rsidP="0057732C">
      <w:pPr>
        <w:autoSpaceDE w:val="0"/>
        <w:autoSpaceDN w:val="0"/>
        <w:adjustRightInd w:val="0"/>
        <w:spacing w:after="0" w:line="240" w:lineRule="auto"/>
        <w:jc w:val="both"/>
        <w:rPr>
          <w:rFonts w:ascii="Arial" w:hAnsi="Arial" w:cs="Arial"/>
          <w:color w:val="000000"/>
          <w:sz w:val="20"/>
          <w:szCs w:val="20"/>
        </w:rPr>
      </w:pPr>
    </w:p>
    <w:p w:rsidR="0057732C" w:rsidRPr="00D0123F" w:rsidRDefault="0057732C" w:rsidP="0057732C">
      <w:pPr>
        <w:autoSpaceDE w:val="0"/>
        <w:autoSpaceDN w:val="0"/>
        <w:adjustRightInd w:val="0"/>
        <w:spacing w:after="0" w:line="240" w:lineRule="auto"/>
        <w:jc w:val="both"/>
        <w:rPr>
          <w:rFonts w:ascii="Arial" w:hAnsi="Arial" w:cs="Arial"/>
          <w:b/>
          <w:color w:val="000000"/>
          <w:sz w:val="20"/>
          <w:szCs w:val="20"/>
        </w:rPr>
      </w:pPr>
      <w:r w:rsidRPr="00D0123F">
        <w:rPr>
          <w:rFonts w:ascii="Arial" w:hAnsi="Arial" w:cs="Arial"/>
          <w:b/>
          <w:color w:val="000000"/>
          <w:sz w:val="20"/>
          <w:szCs w:val="20"/>
        </w:rPr>
        <w:t>4.2 Remise des lots</w:t>
      </w: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Default="00A420D7" w:rsidP="0057732C">
      <w:pPr>
        <w:autoSpaceDE w:val="0"/>
        <w:autoSpaceDN w:val="0"/>
        <w:adjustRightInd w:val="0"/>
        <w:spacing w:after="0" w:line="240" w:lineRule="auto"/>
        <w:rPr>
          <w:rFonts w:ascii="ArialMT" w:hAnsi="ArialMT" w:cs="ArialMT"/>
          <w:color w:val="000000"/>
          <w:sz w:val="20"/>
          <w:szCs w:val="20"/>
          <w:lang w:eastAsia="fr-FR"/>
        </w:rPr>
      </w:pPr>
      <w:r>
        <w:rPr>
          <w:rFonts w:ascii="ArialMT" w:hAnsi="ArialMT" w:cs="ArialMT"/>
          <w:color w:val="000000"/>
          <w:sz w:val="20"/>
          <w:szCs w:val="20"/>
          <w:lang w:eastAsia="fr-FR"/>
        </w:rPr>
        <w:t xml:space="preserve">Les gains </w:t>
      </w:r>
      <w:r w:rsidR="00FC469A">
        <w:rPr>
          <w:rFonts w:ascii="ArialMT" w:hAnsi="ArialMT" w:cs="ArialMT"/>
          <w:color w:val="000000"/>
          <w:sz w:val="20"/>
          <w:szCs w:val="20"/>
          <w:lang w:eastAsia="fr-FR"/>
        </w:rPr>
        <w:t>sont donnés immédiatement au</w:t>
      </w:r>
      <w:r w:rsidR="00EE3407">
        <w:rPr>
          <w:rFonts w:ascii="ArialMT" w:hAnsi="ArialMT" w:cs="ArialMT"/>
          <w:color w:val="000000"/>
          <w:sz w:val="20"/>
          <w:szCs w:val="20"/>
          <w:lang w:eastAsia="fr-FR"/>
        </w:rPr>
        <w:t xml:space="preserve"> gagnant</w:t>
      </w:r>
      <w:r>
        <w:rPr>
          <w:rFonts w:ascii="ArialMT" w:hAnsi="ArialMT" w:cs="ArialMT"/>
          <w:color w:val="000000"/>
          <w:sz w:val="20"/>
          <w:szCs w:val="20"/>
          <w:lang w:eastAsia="fr-FR"/>
        </w:rPr>
        <w:t>.</w:t>
      </w:r>
    </w:p>
    <w:p w:rsidR="0057732C" w:rsidRPr="00D0123F"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Pr="00D0123F" w:rsidRDefault="00A420D7"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w:t>
      </w:r>
      <w:r w:rsidR="0057732C" w:rsidRPr="00D0123F">
        <w:rPr>
          <w:rFonts w:ascii="Arial" w:hAnsi="Arial" w:cs="Arial"/>
          <w:color w:val="000000"/>
          <w:sz w:val="20"/>
          <w:szCs w:val="20"/>
        </w:rPr>
        <w:t>n cas</w:t>
      </w:r>
      <w:r w:rsidR="000D628A">
        <w:rPr>
          <w:rFonts w:ascii="Arial" w:hAnsi="Arial" w:cs="Arial"/>
          <w:color w:val="000000"/>
          <w:sz w:val="20"/>
          <w:szCs w:val="20"/>
        </w:rPr>
        <w:t xml:space="preserve"> de renonciation expresse d’un g</w:t>
      </w:r>
      <w:r w:rsidR="0057732C" w:rsidRPr="00D0123F">
        <w:rPr>
          <w:rFonts w:ascii="Arial" w:hAnsi="Arial" w:cs="Arial"/>
          <w:color w:val="000000"/>
          <w:sz w:val="20"/>
          <w:szCs w:val="20"/>
        </w:rPr>
        <w:t xml:space="preserve">agnant à son </w:t>
      </w:r>
      <w:r w:rsidR="000D628A">
        <w:rPr>
          <w:rFonts w:ascii="Arial" w:hAnsi="Arial" w:cs="Arial"/>
          <w:color w:val="000000"/>
          <w:sz w:val="20"/>
          <w:szCs w:val="20"/>
        </w:rPr>
        <w:t>lot, le lot sera perdu pour ce g</w:t>
      </w:r>
      <w:r w:rsidR="0057732C" w:rsidRPr="00D0123F">
        <w:rPr>
          <w:rFonts w:ascii="Arial" w:hAnsi="Arial" w:cs="Arial"/>
          <w:color w:val="000000"/>
          <w:sz w:val="20"/>
          <w:szCs w:val="20"/>
        </w:rPr>
        <w:t>agnant et demeurera acquis à la Société Organisatrice sans que la responsabilité de celle-ci puisse être recherchée à cet égard.</w:t>
      </w:r>
    </w:p>
    <w:p w:rsidR="0057732C" w:rsidRPr="00D0123F"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Pr="00D0123F" w:rsidRDefault="0057732C" w:rsidP="0057732C">
      <w:pPr>
        <w:autoSpaceDE w:val="0"/>
        <w:autoSpaceDN w:val="0"/>
        <w:adjustRightInd w:val="0"/>
        <w:spacing w:after="0" w:line="240" w:lineRule="auto"/>
        <w:jc w:val="both"/>
        <w:rPr>
          <w:rFonts w:ascii="Arial" w:hAnsi="Arial" w:cs="Arial"/>
          <w:color w:val="000000"/>
          <w:sz w:val="20"/>
          <w:szCs w:val="20"/>
        </w:rPr>
      </w:pPr>
      <w:r w:rsidRPr="00D0123F">
        <w:rPr>
          <w:rFonts w:ascii="Arial" w:hAnsi="Arial" w:cs="Arial"/>
          <w:color w:val="000000"/>
          <w:sz w:val="20"/>
          <w:szCs w:val="20"/>
        </w:rPr>
        <w:t>Le gagnant ne pourra prétendre obtenir la contre-valeur en espèces de la dotation gagnée ou demander son échange contre d’autres biens ou services.</w:t>
      </w:r>
    </w:p>
    <w:p w:rsidR="0057732C" w:rsidRPr="00D0123F" w:rsidRDefault="0057732C" w:rsidP="0057732C">
      <w:pPr>
        <w:autoSpaceDE w:val="0"/>
        <w:autoSpaceDN w:val="0"/>
        <w:adjustRightInd w:val="0"/>
        <w:spacing w:after="0" w:line="240" w:lineRule="auto"/>
        <w:jc w:val="both"/>
        <w:rPr>
          <w:rFonts w:ascii="Arial" w:hAnsi="Arial" w:cs="Arial"/>
          <w:color w:val="000000"/>
          <w:sz w:val="20"/>
          <w:szCs w:val="20"/>
        </w:rPr>
      </w:pPr>
      <w:r w:rsidRPr="00D0123F">
        <w:rPr>
          <w:rFonts w:ascii="Arial" w:hAnsi="Arial" w:cs="Arial"/>
          <w:color w:val="000000"/>
          <w:sz w:val="20"/>
          <w:szCs w:val="20"/>
        </w:rPr>
        <w:t xml:space="preserve">La Société Organisatrice ne saurait être tenu pour responsable de l’utilisation ou </w:t>
      </w:r>
      <w:proofErr w:type="gramStart"/>
      <w:r w:rsidRPr="00D0123F">
        <w:rPr>
          <w:rFonts w:ascii="Arial" w:hAnsi="Arial" w:cs="Arial"/>
          <w:color w:val="000000"/>
          <w:sz w:val="20"/>
          <w:szCs w:val="20"/>
        </w:rPr>
        <w:t>de la</w:t>
      </w:r>
      <w:proofErr w:type="gramEnd"/>
      <w:r w:rsidRPr="00D0123F">
        <w:rPr>
          <w:rFonts w:ascii="Arial" w:hAnsi="Arial" w:cs="Arial"/>
          <w:color w:val="000000"/>
          <w:sz w:val="20"/>
          <w:szCs w:val="20"/>
        </w:rPr>
        <w:t xml:space="preserve"> non utilisation, voire du négoce, des lots par les gagnants. Par ailleurs, la Société Organisatrice  décline toute responsabilité en cas d’incident ou d’accident qui pourrait survenir à l’occasion de l’utilisation ou de la jouissance du lot gagné.</w:t>
      </w:r>
    </w:p>
    <w:p w:rsidR="0057732C" w:rsidRPr="00D0123F"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Pr="00D0123F" w:rsidRDefault="0057732C" w:rsidP="0057732C">
      <w:pPr>
        <w:autoSpaceDE w:val="0"/>
        <w:autoSpaceDN w:val="0"/>
        <w:adjustRightInd w:val="0"/>
        <w:spacing w:after="0" w:line="240" w:lineRule="auto"/>
        <w:jc w:val="both"/>
        <w:rPr>
          <w:rFonts w:ascii="Arial" w:hAnsi="Arial" w:cs="Arial"/>
          <w:color w:val="000000"/>
          <w:sz w:val="20"/>
          <w:szCs w:val="20"/>
        </w:rPr>
      </w:pPr>
      <w:r w:rsidRPr="00D0123F">
        <w:rPr>
          <w:rFonts w:ascii="Arial" w:hAnsi="Arial" w:cs="Arial"/>
          <w:color w:val="000000"/>
          <w:sz w:val="20"/>
          <w:szCs w:val="20"/>
        </w:rPr>
        <w:t xml:space="preserve">En cas de force majeure, la Société Organisatrice se réserve le droit de remplacer le lot gagné par un lot de même nature et de valeur équivalente.    </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Pr="000D628A" w:rsidRDefault="0057732C" w:rsidP="0057732C">
      <w:pPr>
        <w:autoSpaceDE w:val="0"/>
        <w:autoSpaceDN w:val="0"/>
        <w:adjustRightInd w:val="0"/>
        <w:spacing w:after="0" w:line="240" w:lineRule="auto"/>
        <w:rPr>
          <w:rFonts w:ascii="Arial" w:hAnsi="Arial" w:cs="Arial"/>
          <w:color w:val="000000"/>
          <w:sz w:val="20"/>
          <w:szCs w:val="20"/>
        </w:rPr>
      </w:pPr>
      <w:r>
        <w:rPr>
          <w:rFonts w:ascii="ArialMT" w:hAnsi="ArialMT" w:cs="ArialMT"/>
          <w:color w:val="000000"/>
          <w:sz w:val="20"/>
          <w:szCs w:val="20"/>
          <w:lang w:eastAsia="fr-FR"/>
        </w:rPr>
        <w:t xml:space="preserve">En cas de réclamation sur l’une des dotations il convient de contacter la société organisatrice par courrier postal à l'adresse suivante </w:t>
      </w:r>
      <w:r w:rsidRPr="000D628A">
        <w:rPr>
          <w:rFonts w:ascii="Arial" w:hAnsi="Arial" w:cs="Arial"/>
          <w:color w:val="000000"/>
          <w:sz w:val="20"/>
          <w:szCs w:val="20"/>
        </w:rPr>
        <w:t>: Orange DONC, DCR, 52 rue Eugène Turbat, 45068 Orléans Cedex 2</w:t>
      </w: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Default="00760621" w:rsidP="0057732C">
      <w:pPr>
        <w:autoSpaceDE w:val="0"/>
        <w:autoSpaceDN w:val="0"/>
        <w:adjustRightInd w:val="0"/>
        <w:spacing w:after="0" w:line="240" w:lineRule="auto"/>
        <w:jc w:val="both"/>
        <w:rPr>
          <w:rFonts w:ascii="Arial" w:hAnsi="Arial" w:cs="Arial"/>
          <w:b/>
          <w:bCs/>
          <w:color w:val="000000"/>
          <w:sz w:val="20"/>
          <w:szCs w:val="20"/>
        </w:rPr>
      </w:pPr>
      <w:r>
        <w:rPr>
          <w:rFonts w:ascii="Arial" w:hAnsi="Arial" w:cs="Arial"/>
          <w:b/>
          <w:bCs/>
          <w:color w:val="000000"/>
          <w:sz w:val="20"/>
          <w:szCs w:val="20"/>
        </w:rPr>
        <w:t>ARTICLE 5</w:t>
      </w:r>
      <w:r w:rsidR="0057732C">
        <w:rPr>
          <w:rFonts w:ascii="Arial" w:hAnsi="Arial" w:cs="Arial"/>
          <w:b/>
          <w:bCs/>
          <w:color w:val="000000"/>
          <w:sz w:val="20"/>
          <w:szCs w:val="20"/>
        </w:rPr>
        <w:t xml:space="preserve"> - Modification du règlement</w:t>
      </w:r>
    </w:p>
    <w:p w:rsidR="0057732C" w:rsidRDefault="0057732C" w:rsidP="0057732C">
      <w:pPr>
        <w:pStyle w:val="Default"/>
        <w:rPr>
          <w:sz w:val="20"/>
          <w:szCs w:val="20"/>
        </w:rPr>
      </w:pPr>
    </w:p>
    <w:p w:rsidR="0057732C" w:rsidRDefault="0057732C" w:rsidP="0057732C">
      <w:pPr>
        <w:pStyle w:val="Default"/>
        <w:rPr>
          <w:sz w:val="20"/>
          <w:szCs w:val="20"/>
        </w:rPr>
      </w:pPr>
      <w:r>
        <w:rPr>
          <w:sz w:val="20"/>
          <w:szCs w:val="20"/>
        </w:rPr>
        <w:t xml:space="preserve">La Société Organisatrice se réserve le droit d'annuler, de reporter, de prolonger ou d'écourter le Jeu, ainsi que de modifier tout ou partie des conditions d'accès et/ou des modalités de mise en œuvre du Jeu, si les circonstances l’y obligent sans avoir à justifier de cette décision et sans que sa responsabilité puisse être engagée en aucune manière de ce fait. </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Default="00760621" w:rsidP="0057732C">
      <w:pPr>
        <w:spacing w:after="0" w:line="240" w:lineRule="auto"/>
        <w:rPr>
          <w:rFonts w:ascii="Arial" w:hAnsi="Arial" w:cs="Arial"/>
          <w:b/>
          <w:bCs/>
          <w:color w:val="000000"/>
          <w:sz w:val="20"/>
          <w:szCs w:val="20"/>
        </w:rPr>
      </w:pPr>
      <w:r>
        <w:rPr>
          <w:rFonts w:ascii="Arial" w:hAnsi="Arial" w:cs="Arial"/>
          <w:b/>
          <w:bCs/>
          <w:color w:val="000000"/>
          <w:sz w:val="20"/>
          <w:szCs w:val="20"/>
        </w:rPr>
        <w:t>ARTICLE 6</w:t>
      </w:r>
      <w:r w:rsidR="0057732C">
        <w:rPr>
          <w:rFonts w:ascii="Arial" w:hAnsi="Arial" w:cs="Arial"/>
          <w:b/>
          <w:bCs/>
          <w:color w:val="000000"/>
          <w:sz w:val="20"/>
          <w:szCs w:val="20"/>
        </w:rPr>
        <w:t>- Consultation du Règlement</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57732C" w:rsidP="0057732C">
      <w:pPr>
        <w:pStyle w:val="Default"/>
        <w:rPr>
          <w:color w:val="auto"/>
          <w:sz w:val="20"/>
          <w:szCs w:val="20"/>
        </w:rPr>
      </w:pPr>
      <w:r>
        <w:rPr>
          <w:color w:val="auto"/>
          <w:sz w:val="20"/>
          <w:szCs w:val="20"/>
        </w:rPr>
        <w:t xml:space="preserve">Le Règlement </w:t>
      </w:r>
      <w:r w:rsidR="001F001F">
        <w:rPr>
          <w:color w:val="auto"/>
          <w:sz w:val="20"/>
          <w:szCs w:val="20"/>
        </w:rPr>
        <w:t>peut être consulté gratuitement en boutique</w:t>
      </w:r>
      <w:r>
        <w:rPr>
          <w:color w:val="auto"/>
          <w:sz w:val="20"/>
          <w:szCs w:val="20"/>
        </w:rPr>
        <w:t xml:space="preserve"> pendant toute la durée du Jeu. Le Règlement complet sera également adressé gratuitement par courrier postal à toute personne sur simple demande écrite de sa part mentionnant ses coordonnées complètes (nom, prénom, adresse postale), adressée </w:t>
      </w:r>
      <w:r w:rsidRPr="00FC469A">
        <w:rPr>
          <w:color w:val="auto"/>
          <w:sz w:val="20"/>
          <w:szCs w:val="20"/>
        </w:rPr>
        <w:t xml:space="preserve">jusqu'au </w:t>
      </w:r>
      <w:r w:rsidR="00773CB5">
        <w:rPr>
          <w:color w:val="auto"/>
          <w:sz w:val="20"/>
          <w:szCs w:val="20"/>
          <w:highlight w:val="yellow"/>
        </w:rPr>
        <w:t>5 décembre</w:t>
      </w:r>
      <w:r w:rsidRPr="00FC469A">
        <w:rPr>
          <w:color w:val="auto"/>
          <w:sz w:val="20"/>
          <w:szCs w:val="20"/>
          <w:highlight w:val="yellow"/>
        </w:rPr>
        <w:t xml:space="preserve"> 2015 minuit</w:t>
      </w:r>
      <w:r>
        <w:rPr>
          <w:color w:val="auto"/>
          <w:sz w:val="20"/>
          <w:szCs w:val="20"/>
        </w:rPr>
        <w:t xml:space="preserve"> (cachet de la poste faisant foi) à l’Adresse du Jeu (voir </w:t>
      </w:r>
      <w:r w:rsidRPr="00773CB5">
        <w:rPr>
          <w:color w:val="auto"/>
          <w:sz w:val="20"/>
          <w:szCs w:val="20"/>
        </w:rPr>
        <w:t xml:space="preserve">article </w:t>
      </w:r>
      <w:ins w:id="1" w:author="LELIÈVRE Céline SG/DJ" w:date="2015-09-28T10:36:00Z">
        <w:r w:rsidR="000D628A" w:rsidRPr="00773CB5">
          <w:rPr>
            <w:color w:val="auto"/>
            <w:sz w:val="20"/>
            <w:szCs w:val="20"/>
          </w:rPr>
          <w:t>7</w:t>
        </w:r>
      </w:ins>
      <w:r>
        <w:rPr>
          <w:color w:val="auto"/>
          <w:sz w:val="20"/>
          <w:szCs w:val="20"/>
        </w:rPr>
        <w:t>). Une seule demande de Règlement sera admise par personne et par foyer (même nom, même adresse postale). Les frais d'affranchissement engagés pour effectuer une demande d'obtention du Règlement conformément aux modalités susvisées, seront remboursés sur simple demande écrite à cet effet accompagnant la demande de Règlement, sur la base du tarif lent en vigueur (base : 20g). Dans tous les cas, toute demande incomplète, illisible, envoyée à une autre adresse que celle visée ci-dessus ou envoyée après le</w:t>
      </w:r>
      <w:r w:rsidR="00FC469A">
        <w:rPr>
          <w:color w:val="auto"/>
          <w:sz w:val="20"/>
          <w:szCs w:val="20"/>
        </w:rPr>
        <w:t xml:space="preserve"> </w:t>
      </w:r>
      <w:r w:rsidR="00773CB5">
        <w:rPr>
          <w:color w:val="auto"/>
          <w:sz w:val="20"/>
          <w:szCs w:val="20"/>
          <w:highlight w:val="yellow"/>
        </w:rPr>
        <w:t xml:space="preserve">5 décembre </w:t>
      </w:r>
      <w:r w:rsidR="00FC469A" w:rsidRPr="00FC469A">
        <w:rPr>
          <w:color w:val="auto"/>
          <w:sz w:val="20"/>
          <w:szCs w:val="20"/>
          <w:highlight w:val="yellow"/>
        </w:rPr>
        <w:t xml:space="preserve">2015 </w:t>
      </w:r>
      <w:r w:rsidRPr="00FC469A">
        <w:rPr>
          <w:color w:val="auto"/>
          <w:sz w:val="20"/>
          <w:szCs w:val="20"/>
          <w:highlight w:val="yellow"/>
        </w:rPr>
        <w:t>à minuit</w:t>
      </w:r>
      <w:r>
        <w:rPr>
          <w:color w:val="auto"/>
          <w:sz w:val="20"/>
          <w:szCs w:val="20"/>
        </w:rPr>
        <w:t xml:space="preserve"> (cachet de la Poste faisant foi) sera considérée comme nulle. </w:t>
      </w:r>
    </w:p>
    <w:p w:rsidR="00C03319" w:rsidRDefault="00C03319" w:rsidP="0057732C">
      <w:pPr>
        <w:pStyle w:val="Default"/>
        <w:rPr>
          <w:color w:val="auto"/>
          <w:sz w:val="20"/>
          <w:szCs w:val="20"/>
        </w:rPr>
      </w:pPr>
    </w:p>
    <w:p w:rsidR="00C03319" w:rsidRDefault="00760621" w:rsidP="00C03319">
      <w:pPr>
        <w:autoSpaceDE w:val="0"/>
        <w:autoSpaceDN w:val="0"/>
        <w:adjustRightInd w:val="0"/>
        <w:spacing w:after="0" w:line="240" w:lineRule="auto"/>
        <w:jc w:val="both"/>
        <w:rPr>
          <w:rFonts w:ascii="Arial" w:hAnsi="Arial" w:cs="Arial"/>
          <w:b/>
          <w:bCs/>
          <w:color w:val="000000"/>
          <w:sz w:val="20"/>
          <w:szCs w:val="20"/>
        </w:rPr>
      </w:pPr>
      <w:r>
        <w:rPr>
          <w:rFonts w:ascii="Arial" w:hAnsi="Arial" w:cs="Arial"/>
          <w:b/>
          <w:bCs/>
          <w:color w:val="000000"/>
          <w:sz w:val="20"/>
          <w:szCs w:val="20"/>
        </w:rPr>
        <w:t>ARTICLE 7</w:t>
      </w:r>
      <w:r w:rsidR="00C03319">
        <w:rPr>
          <w:rFonts w:ascii="Arial" w:hAnsi="Arial" w:cs="Arial"/>
          <w:b/>
          <w:bCs/>
          <w:color w:val="000000"/>
          <w:sz w:val="20"/>
          <w:szCs w:val="20"/>
        </w:rPr>
        <w:t xml:space="preserve"> - Remboursement des frais de participation</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p>
    <w:p w:rsidR="00C03319" w:rsidRDefault="00C03319" w:rsidP="00C03319">
      <w:pPr>
        <w:autoSpaceDE w:val="0"/>
        <w:autoSpaceDN w:val="0"/>
        <w:adjustRightInd w:val="0"/>
        <w:spacing w:after="0" w:line="240" w:lineRule="auto"/>
        <w:jc w:val="both"/>
        <w:rPr>
          <w:rFonts w:ascii="Arial" w:hAnsi="Arial" w:cs="Arial"/>
          <w:b/>
          <w:sz w:val="20"/>
          <w:szCs w:val="20"/>
        </w:rPr>
      </w:pPr>
      <w:r>
        <w:rPr>
          <w:rFonts w:ascii="Arial" w:hAnsi="Arial" w:cs="Arial"/>
          <w:color w:val="000000"/>
          <w:sz w:val="20"/>
          <w:szCs w:val="20"/>
        </w:rPr>
        <w:t>Pour obtenir le remboursement des frais de partic</w:t>
      </w:r>
      <w:r w:rsidR="000D628A">
        <w:rPr>
          <w:rFonts w:ascii="Arial" w:hAnsi="Arial" w:cs="Arial"/>
          <w:color w:val="000000"/>
          <w:sz w:val="20"/>
          <w:szCs w:val="20"/>
        </w:rPr>
        <w:t>ipation au Jeu, il suffit au p</w:t>
      </w:r>
      <w:r>
        <w:rPr>
          <w:rFonts w:ascii="Arial" w:hAnsi="Arial" w:cs="Arial"/>
          <w:color w:val="000000"/>
          <w:sz w:val="20"/>
          <w:szCs w:val="20"/>
        </w:rPr>
        <w:t xml:space="preserve">articipant d'en faire la demande écrite à l'Adresse du Jeu avant le 31 octobre à minuit </w:t>
      </w:r>
      <w:r w:rsidR="00025A53">
        <w:rPr>
          <w:rFonts w:ascii="Arial" w:hAnsi="Arial" w:cs="Arial"/>
          <w:color w:val="000000"/>
          <w:sz w:val="20"/>
          <w:szCs w:val="20"/>
        </w:rPr>
        <w:t>(cachet de la poste faisant foi) à</w:t>
      </w:r>
      <w:r>
        <w:rPr>
          <w:rFonts w:ascii="Arial" w:hAnsi="Arial" w:cs="Arial"/>
          <w:color w:val="000000"/>
          <w:sz w:val="20"/>
          <w:szCs w:val="20"/>
        </w:rPr>
        <w:t xml:space="preserve"> </w:t>
      </w:r>
      <w:r w:rsidR="001F001F" w:rsidRPr="001F001F">
        <w:rPr>
          <w:rFonts w:ascii="Arial" w:hAnsi="Arial" w:cs="Arial"/>
          <w:color w:val="000000"/>
          <w:sz w:val="20"/>
          <w:szCs w:val="20"/>
        </w:rPr>
        <w:t>l'adresse suivante : Direction Orange Normandie Centre - Direction de la Communication – Jeu-concours « Instant Gagn</w:t>
      </w:r>
      <w:r w:rsidR="00025A53">
        <w:rPr>
          <w:rFonts w:ascii="Arial" w:hAnsi="Arial" w:cs="Arial"/>
          <w:color w:val="000000"/>
          <w:sz w:val="20"/>
          <w:szCs w:val="20"/>
        </w:rPr>
        <w:t xml:space="preserve">ant », 52 rue Eugène </w:t>
      </w:r>
      <w:proofErr w:type="spellStart"/>
      <w:r w:rsidR="00025A53">
        <w:rPr>
          <w:rFonts w:ascii="Arial" w:hAnsi="Arial" w:cs="Arial"/>
          <w:color w:val="000000"/>
          <w:sz w:val="20"/>
          <w:szCs w:val="20"/>
        </w:rPr>
        <w:t>Turbat</w:t>
      </w:r>
      <w:proofErr w:type="spellEnd"/>
      <w:r w:rsidR="00025A53">
        <w:rPr>
          <w:rFonts w:ascii="Arial" w:hAnsi="Arial" w:cs="Arial"/>
          <w:color w:val="000000"/>
          <w:sz w:val="20"/>
          <w:szCs w:val="20"/>
        </w:rPr>
        <w:t>, 45</w:t>
      </w:r>
      <w:r w:rsidR="001F001F" w:rsidRPr="001F001F">
        <w:rPr>
          <w:rFonts w:ascii="Arial" w:hAnsi="Arial" w:cs="Arial"/>
          <w:color w:val="000000"/>
          <w:sz w:val="20"/>
          <w:szCs w:val="20"/>
        </w:rPr>
        <w:t xml:space="preserve">100 Orléans ci-après dénommé « l’Adresse du Jeu » </w:t>
      </w:r>
      <w:r>
        <w:rPr>
          <w:rFonts w:ascii="Arial" w:hAnsi="Arial" w:cs="Arial"/>
          <w:color w:val="000000"/>
          <w:sz w:val="20"/>
          <w:szCs w:val="20"/>
        </w:rPr>
        <w:t>ou au plus tard dans les dix (10) jours calendaires suivant la date portée sur la facture concernée du fournisseur</w:t>
      </w:r>
      <w:r w:rsidR="000D628A">
        <w:rPr>
          <w:rFonts w:ascii="Arial" w:hAnsi="Arial" w:cs="Arial"/>
          <w:color w:val="000000"/>
          <w:sz w:val="20"/>
          <w:szCs w:val="20"/>
        </w:rPr>
        <w:t xml:space="preserve"> d'accès internet mobile si le p</w:t>
      </w:r>
      <w:r>
        <w:rPr>
          <w:rFonts w:ascii="Arial" w:hAnsi="Arial" w:cs="Arial"/>
          <w:color w:val="000000"/>
          <w:sz w:val="20"/>
          <w:szCs w:val="20"/>
        </w:rPr>
        <w:t>articipant la recevait après la date limite susvisée, étant précisé qu’il ne sera effectu</w:t>
      </w:r>
      <w:r w:rsidR="000D628A">
        <w:rPr>
          <w:rFonts w:ascii="Arial" w:hAnsi="Arial" w:cs="Arial"/>
          <w:color w:val="000000"/>
          <w:sz w:val="20"/>
          <w:szCs w:val="20"/>
        </w:rPr>
        <w:t>é qu’un seul remboursement par participant.</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p>
    <w:p w:rsidR="00C03319" w:rsidRDefault="00C03319" w:rsidP="00C03319">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lastRenderedPageBreak/>
        <w:t>Toute demande de remboursement des frais de participation devra comporter, de manière lisible, toutes les informations suivantes :</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 xml:space="preserve">les </w:t>
      </w:r>
      <w:proofErr w:type="gramStart"/>
      <w:r>
        <w:rPr>
          <w:rFonts w:ascii="Arial" w:hAnsi="Arial" w:cs="Arial"/>
          <w:color w:val="000000"/>
          <w:sz w:val="20"/>
          <w:szCs w:val="20"/>
        </w:rPr>
        <w:t>nom</w:t>
      </w:r>
      <w:proofErr w:type="gramEnd"/>
      <w:r>
        <w:rPr>
          <w:rFonts w:ascii="Arial" w:hAnsi="Arial" w:cs="Arial"/>
          <w:color w:val="000000"/>
          <w:sz w:val="20"/>
          <w:szCs w:val="20"/>
        </w:rPr>
        <w:t xml:space="preserve">, </w:t>
      </w:r>
      <w:r w:rsidR="000D628A">
        <w:rPr>
          <w:rFonts w:ascii="Arial" w:hAnsi="Arial" w:cs="Arial"/>
          <w:color w:val="000000"/>
          <w:sz w:val="20"/>
          <w:szCs w:val="20"/>
        </w:rPr>
        <w:t>prénom, et adresse complète du p</w:t>
      </w:r>
      <w:r>
        <w:rPr>
          <w:rFonts w:ascii="Arial" w:hAnsi="Arial" w:cs="Arial"/>
          <w:color w:val="000000"/>
          <w:sz w:val="20"/>
          <w:szCs w:val="20"/>
        </w:rPr>
        <w:t>articipant ;</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le nom du Jeu ;</w:t>
      </w:r>
    </w:p>
    <w:p w:rsidR="00C03319" w:rsidRPr="00773CB5" w:rsidRDefault="00C03319" w:rsidP="00C03319">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 xml:space="preserve">les date et heures de connexion </w:t>
      </w:r>
      <w:r w:rsidRPr="00773CB5">
        <w:rPr>
          <w:rFonts w:ascii="Arial" w:hAnsi="Arial" w:cs="Arial"/>
          <w:color w:val="000000"/>
          <w:sz w:val="20"/>
          <w:szCs w:val="20"/>
        </w:rPr>
        <w:t>correspondant à la participation clairement s</w:t>
      </w:r>
      <w:r w:rsidR="000D628A" w:rsidRPr="00773CB5">
        <w:rPr>
          <w:rFonts w:ascii="Arial" w:hAnsi="Arial" w:cs="Arial"/>
          <w:color w:val="000000"/>
          <w:sz w:val="20"/>
          <w:szCs w:val="20"/>
        </w:rPr>
        <w:t>oulignées ou surlignées par le p</w:t>
      </w:r>
      <w:r w:rsidRPr="00773CB5">
        <w:rPr>
          <w:rFonts w:ascii="Arial" w:hAnsi="Arial" w:cs="Arial"/>
          <w:color w:val="000000"/>
          <w:sz w:val="20"/>
          <w:szCs w:val="20"/>
        </w:rPr>
        <w:t>articipant ;</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r w:rsidRPr="00773CB5">
        <w:rPr>
          <w:rFonts w:ascii="Arial" w:hAnsi="Arial" w:cs="Arial"/>
          <w:color w:val="000000"/>
          <w:sz w:val="20"/>
          <w:szCs w:val="20"/>
        </w:rPr>
        <w:t>-</w:t>
      </w:r>
      <w:r w:rsidRPr="00773CB5">
        <w:rPr>
          <w:rFonts w:ascii="Arial" w:hAnsi="Arial" w:cs="Arial"/>
          <w:color w:val="000000"/>
          <w:sz w:val="20"/>
          <w:szCs w:val="20"/>
        </w:rPr>
        <w:tab/>
        <w:t xml:space="preserve">une copie de la facture détaillée du fournisseur d'accès à l’Internet mobile </w:t>
      </w:r>
      <w:r w:rsidR="000D628A" w:rsidRPr="00773CB5">
        <w:rPr>
          <w:rFonts w:ascii="Arial" w:hAnsi="Arial" w:cs="Arial"/>
          <w:color w:val="000000"/>
          <w:sz w:val="20"/>
          <w:szCs w:val="20"/>
        </w:rPr>
        <w:t>auquel le p</w:t>
      </w:r>
      <w:r w:rsidRPr="00773CB5">
        <w:rPr>
          <w:rFonts w:ascii="Arial" w:hAnsi="Arial" w:cs="Arial"/>
          <w:color w:val="000000"/>
          <w:sz w:val="20"/>
          <w:szCs w:val="20"/>
        </w:rPr>
        <w:t xml:space="preserve">articipant est abonné, faisant apparaître les date et horaires de connexion clairement soulignés ainsi que la nature exacte de la prestation du fournisseur d'accès à l’Internet mobile  et </w:t>
      </w:r>
      <w:r w:rsidR="000D628A" w:rsidRPr="00773CB5">
        <w:rPr>
          <w:rFonts w:ascii="Arial" w:hAnsi="Arial" w:cs="Arial"/>
          <w:color w:val="000000"/>
          <w:sz w:val="20"/>
          <w:szCs w:val="20"/>
        </w:rPr>
        <w:t>s</w:t>
      </w:r>
      <w:r w:rsidRPr="00773CB5">
        <w:rPr>
          <w:rFonts w:ascii="Arial" w:hAnsi="Arial" w:cs="Arial"/>
          <w:color w:val="000000"/>
          <w:sz w:val="20"/>
          <w:szCs w:val="20"/>
        </w:rPr>
        <w:t>on mode de facturation (forfaitaire, illimité, …);</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un RIB (relevé d'identité bancaire) ou un RIP (relevé d'identité postale).</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p>
    <w:p w:rsidR="00C03319" w:rsidRDefault="000D628A" w:rsidP="00C03319">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Le nom du p</w:t>
      </w:r>
      <w:r w:rsidR="00C03319">
        <w:rPr>
          <w:rFonts w:ascii="Arial" w:hAnsi="Arial" w:cs="Arial"/>
          <w:color w:val="000000"/>
          <w:sz w:val="20"/>
          <w:szCs w:val="20"/>
        </w:rPr>
        <w:t xml:space="preserve">articipant demandant le remboursement doit être le même que celui mentionné sur la facture du fournisseur d’accès Internet </w:t>
      </w:r>
      <w:r w:rsidR="00C03319" w:rsidRPr="00773CB5">
        <w:rPr>
          <w:rFonts w:ascii="Arial" w:hAnsi="Arial" w:cs="Arial"/>
          <w:color w:val="000000"/>
          <w:sz w:val="20"/>
          <w:szCs w:val="20"/>
        </w:rPr>
        <w:t>mobile</w:t>
      </w:r>
      <w:r w:rsidR="00C03319">
        <w:rPr>
          <w:rFonts w:ascii="Arial" w:hAnsi="Arial" w:cs="Arial"/>
          <w:color w:val="000000"/>
          <w:sz w:val="20"/>
          <w:szCs w:val="20"/>
        </w:rPr>
        <w:t xml:space="preserve"> et sur le RIB/RIP.</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p>
    <w:p w:rsidR="00C03319" w:rsidRDefault="00C03319" w:rsidP="00C03319">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Toute demande incomplète, illisible, envoyée à une autre adresse que celle visée ci-dessus ou envoyée après la date limite susvisée (cachet de la Poste faisant foi) sera considérée comme nulle.</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p>
    <w:p w:rsidR="00C03319" w:rsidRDefault="00C03319" w:rsidP="00C03319">
      <w:pPr>
        <w:autoSpaceDE w:val="0"/>
        <w:autoSpaceDN w:val="0"/>
        <w:adjustRightInd w:val="0"/>
        <w:spacing w:after="0" w:line="240" w:lineRule="auto"/>
        <w:jc w:val="both"/>
        <w:rPr>
          <w:rFonts w:ascii="Arial" w:hAnsi="Arial" w:cs="Arial"/>
          <w:b/>
          <w:color w:val="000000"/>
          <w:sz w:val="20"/>
          <w:szCs w:val="20"/>
        </w:rPr>
      </w:pPr>
      <w:r>
        <w:rPr>
          <w:rFonts w:ascii="Arial" w:hAnsi="Arial" w:cs="Arial"/>
          <w:b/>
          <w:color w:val="000000"/>
          <w:sz w:val="20"/>
          <w:szCs w:val="20"/>
        </w:rPr>
        <w:t>Remboursement des frais de connexion au Jeu :</w:t>
      </w:r>
    </w:p>
    <w:p w:rsidR="00C03319" w:rsidRDefault="00C03319" w:rsidP="00C03319">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Les frais de connexions pour participer a</w:t>
      </w:r>
      <w:r w:rsidR="000D628A">
        <w:rPr>
          <w:rFonts w:ascii="Arial" w:hAnsi="Arial" w:cs="Arial"/>
          <w:color w:val="000000"/>
          <w:sz w:val="20"/>
          <w:szCs w:val="20"/>
        </w:rPr>
        <w:t>u Jeu seront remboursés à tout p</w:t>
      </w:r>
      <w:r>
        <w:rPr>
          <w:rFonts w:ascii="Arial" w:hAnsi="Arial" w:cs="Arial"/>
          <w:color w:val="000000"/>
          <w:sz w:val="20"/>
          <w:szCs w:val="20"/>
        </w:rPr>
        <w:t>articipant en faisant la demande selon les modalités définies ci-avant au présent article et sur la base des factures détaillées de leur fournisseur d’accès Internet mobile qui devront être jointes à leur demande.</w:t>
      </w:r>
    </w:p>
    <w:p w:rsidR="00C03319" w:rsidRPr="00773CB5" w:rsidRDefault="00C03319" w:rsidP="00C03319">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Il est entendu à cet égard que la Société Organisatrice ne</w:t>
      </w:r>
      <w:r w:rsidR="000D628A">
        <w:rPr>
          <w:rFonts w:ascii="Arial" w:hAnsi="Arial" w:cs="Arial"/>
          <w:color w:val="000000"/>
          <w:sz w:val="20"/>
          <w:szCs w:val="20"/>
        </w:rPr>
        <w:t xml:space="preserve"> s’engage à rembourser que les p</w:t>
      </w:r>
      <w:r>
        <w:rPr>
          <w:rFonts w:ascii="Arial" w:hAnsi="Arial" w:cs="Arial"/>
          <w:color w:val="000000"/>
          <w:sz w:val="20"/>
          <w:szCs w:val="20"/>
        </w:rPr>
        <w:t xml:space="preserve">articipants ayant accédé au Jeu à partir d’une connexion Internet </w:t>
      </w:r>
      <w:r w:rsidRPr="00773CB5">
        <w:rPr>
          <w:rFonts w:ascii="Arial" w:hAnsi="Arial" w:cs="Arial"/>
          <w:color w:val="000000"/>
          <w:sz w:val="20"/>
          <w:szCs w:val="20"/>
        </w:rPr>
        <w:t xml:space="preserve">mobile et respecté les conditions d’accès et de participation au Jeu telles que rappelées </w:t>
      </w:r>
      <w:r w:rsidR="001F001F" w:rsidRPr="00773CB5">
        <w:rPr>
          <w:rFonts w:ascii="Arial" w:hAnsi="Arial" w:cs="Arial"/>
          <w:color w:val="000000"/>
          <w:sz w:val="20"/>
          <w:szCs w:val="20"/>
        </w:rPr>
        <w:t xml:space="preserve">aux </w:t>
      </w:r>
      <w:r w:rsidRPr="00773CB5">
        <w:rPr>
          <w:rFonts w:ascii="Arial" w:hAnsi="Arial" w:cs="Arial"/>
          <w:color w:val="000000"/>
          <w:sz w:val="20"/>
          <w:szCs w:val="20"/>
        </w:rPr>
        <w:t>article</w:t>
      </w:r>
      <w:r w:rsidR="001F001F" w:rsidRPr="00773CB5">
        <w:rPr>
          <w:rFonts w:ascii="Arial" w:hAnsi="Arial" w:cs="Arial"/>
          <w:color w:val="000000"/>
          <w:sz w:val="20"/>
          <w:szCs w:val="20"/>
        </w:rPr>
        <w:t>s</w:t>
      </w:r>
      <w:r w:rsidRPr="00773CB5">
        <w:rPr>
          <w:rFonts w:ascii="Arial" w:hAnsi="Arial" w:cs="Arial"/>
          <w:color w:val="000000"/>
          <w:sz w:val="20"/>
          <w:szCs w:val="20"/>
        </w:rPr>
        <w:t xml:space="preserve"> 2</w:t>
      </w:r>
      <w:r w:rsidR="001F001F" w:rsidRPr="00773CB5">
        <w:rPr>
          <w:rFonts w:ascii="Arial" w:hAnsi="Arial" w:cs="Arial"/>
          <w:color w:val="000000"/>
          <w:sz w:val="20"/>
          <w:szCs w:val="20"/>
        </w:rPr>
        <w:t xml:space="preserve"> et 3</w:t>
      </w:r>
      <w:r w:rsidRPr="00773CB5">
        <w:rPr>
          <w:rFonts w:ascii="Arial" w:hAnsi="Arial" w:cs="Arial"/>
          <w:color w:val="000000"/>
          <w:sz w:val="20"/>
          <w:szCs w:val="20"/>
        </w:rPr>
        <w:t xml:space="preserve"> ci-dessus.</w:t>
      </w:r>
    </w:p>
    <w:p w:rsidR="00C03319" w:rsidRPr="00773CB5" w:rsidRDefault="000D628A" w:rsidP="00C03319">
      <w:pPr>
        <w:autoSpaceDE w:val="0"/>
        <w:autoSpaceDN w:val="0"/>
        <w:adjustRightInd w:val="0"/>
        <w:spacing w:after="0" w:line="240" w:lineRule="auto"/>
        <w:jc w:val="both"/>
        <w:rPr>
          <w:rFonts w:ascii="Arial" w:hAnsi="Arial" w:cs="Arial"/>
          <w:color w:val="000000"/>
          <w:sz w:val="20"/>
          <w:szCs w:val="20"/>
        </w:rPr>
      </w:pPr>
      <w:r w:rsidRPr="00773CB5">
        <w:rPr>
          <w:rFonts w:ascii="Arial" w:hAnsi="Arial" w:cs="Arial"/>
          <w:color w:val="000000"/>
          <w:sz w:val="20"/>
          <w:szCs w:val="20"/>
        </w:rPr>
        <w:t>Si le p</w:t>
      </w:r>
      <w:r w:rsidR="00C03319" w:rsidRPr="00773CB5">
        <w:rPr>
          <w:rFonts w:ascii="Arial" w:hAnsi="Arial" w:cs="Arial"/>
          <w:color w:val="000000"/>
          <w:sz w:val="20"/>
          <w:szCs w:val="20"/>
        </w:rPr>
        <w:t>articipant accède au Jeu à partir d’un accès à l’Internet mobile facturé au temps passé (c’est-à-dire au prorata du temps de communication ou à l’appel), et uniquement dans ce cas, il pourra obtenir le remboursement de ses communications sur simple demande écr</w:t>
      </w:r>
      <w:r w:rsidR="00C03319">
        <w:rPr>
          <w:rFonts w:ascii="Arial" w:hAnsi="Arial" w:cs="Arial"/>
          <w:color w:val="000000"/>
          <w:sz w:val="20"/>
          <w:szCs w:val="20"/>
        </w:rPr>
        <w:t xml:space="preserve">ite à l’adresse du Jeu, sur la base des documents attestant de son temps de connexion pour accéder au Jeu et du tarif pratiqué par son </w:t>
      </w:r>
      <w:r w:rsidR="00C03319" w:rsidRPr="00773CB5">
        <w:rPr>
          <w:rFonts w:ascii="Arial" w:hAnsi="Arial" w:cs="Arial"/>
          <w:color w:val="000000"/>
          <w:sz w:val="20"/>
          <w:szCs w:val="20"/>
        </w:rPr>
        <w:t>fournisseur d’accès Internet mobile.</w:t>
      </w:r>
    </w:p>
    <w:p w:rsidR="00C03319" w:rsidRPr="00773CB5" w:rsidRDefault="00C03319" w:rsidP="00C03319">
      <w:pPr>
        <w:autoSpaceDE w:val="0"/>
        <w:autoSpaceDN w:val="0"/>
        <w:adjustRightInd w:val="0"/>
        <w:spacing w:after="0" w:line="240" w:lineRule="auto"/>
        <w:jc w:val="both"/>
        <w:rPr>
          <w:rFonts w:ascii="Arial" w:hAnsi="Arial" w:cs="Arial"/>
          <w:color w:val="000000"/>
          <w:sz w:val="20"/>
          <w:szCs w:val="20"/>
        </w:rPr>
      </w:pPr>
      <w:r w:rsidRPr="00773CB5">
        <w:rPr>
          <w:rFonts w:ascii="Arial" w:hAnsi="Arial" w:cs="Arial"/>
          <w:color w:val="000000"/>
          <w:sz w:val="20"/>
          <w:szCs w:val="20"/>
        </w:rPr>
        <w:t>Dans la mesure toutefois où pour certaines offres de services, certains fournisseurs d'accès Internet mobile offrent une connexi</w:t>
      </w:r>
      <w:r w:rsidR="000D628A" w:rsidRPr="00773CB5">
        <w:rPr>
          <w:rFonts w:ascii="Arial" w:hAnsi="Arial" w:cs="Arial"/>
          <w:color w:val="000000"/>
          <w:sz w:val="20"/>
          <w:szCs w:val="20"/>
        </w:rPr>
        <w:t>on gratuite ou forfaitaire aux p</w:t>
      </w:r>
      <w:r w:rsidRPr="00773CB5">
        <w:rPr>
          <w:rFonts w:ascii="Arial" w:hAnsi="Arial" w:cs="Arial"/>
          <w:color w:val="000000"/>
          <w:sz w:val="20"/>
          <w:szCs w:val="20"/>
        </w:rPr>
        <w:t>articipants, il est expressément convenu que tout accès au Jeu s'effectuant sur une base gratuite ou forfaitaire (tel que notamment connexion par câble, ADSL ou liaison spécialisée) ne pourra donner lieu à aucun remboursement. Dans ce cas en effet, l'abonnement aux services du fournisseu</w:t>
      </w:r>
      <w:r w:rsidR="000D628A" w:rsidRPr="00773CB5">
        <w:rPr>
          <w:rFonts w:ascii="Arial" w:hAnsi="Arial" w:cs="Arial"/>
          <w:color w:val="000000"/>
          <w:sz w:val="20"/>
          <w:szCs w:val="20"/>
        </w:rPr>
        <w:t>r d'accès est contracté par le p</w:t>
      </w:r>
      <w:r w:rsidRPr="00773CB5">
        <w:rPr>
          <w:rFonts w:ascii="Arial" w:hAnsi="Arial" w:cs="Arial"/>
          <w:color w:val="000000"/>
          <w:sz w:val="20"/>
          <w:szCs w:val="20"/>
        </w:rPr>
        <w:t xml:space="preserve">articipant pour son usage de l’Internet mobile en général et le fait pour le </w:t>
      </w:r>
      <w:r w:rsidR="000D628A" w:rsidRPr="00773CB5">
        <w:rPr>
          <w:rFonts w:ascii="Arial" w:hAnsi="Arial" w:cs="Arial"/>
          <w:color w:val="000000"/>
          <w:sz w:val="20"/>
          <w:szCs w:val="20"/>
        </w:rPr>
        <w:t>p</w:t>
      </w:r>
      <w:r w:rsidRPr="00773CB5">
        <w:rPr>
          <w:rFonts w:ascii="Arial" w:hAnsi="Arial" w:cs="Arial"/>
          <w:color w:val="000000"/>
          <w:sz w:val="20"/>
          <w:szCs w:val="20"/>
        </w:rPr>
        <w:t>articipant de se connecter et de participer au Jeu ne lui occasionne aucun frais ou débours supplémentaire.</w:t>
      </w:r>
    </w:p>
    <w:p w:rsidR="00C03319" w:rsidRPr="00773CB5" w:rsidRDefault="00C03319" w:rsidP="00C03319">
      <w:pPr>
        <w:autoSpaceDE w:val="0"/>
        <w:autoSpaceDN w:val="0"/>
        <w:adjustRightInd w:val="0"/>
        <w:spacing w:after="0" w:line="240" w:lineRule="auto"/>
        <w:jc w:val="both"/>
        <w:rPr>
          <w:rFonts w:ascii="Arial" w:hAnsi="Arial" w:cs="Arial"/>
          <w:sz w:val="20"/>
          <w:szCs w:val="20"/>
        </w:rPr>
      </w:pPr>
      <w:r w:rsidRPr="00773CB5">
        <w:rPr>
          <w:rFonts w:ascii="Arial" w:hAnsi="Arial" w:cs="Arial"/>
          <w:color w:val="000000"/>
          <w:sz w:val="20"/>
          <w:szCs w:val="20"/>
        </w:rPr>
        <w:t>Ni l’éventuel abonnement auprès d’u fournisseur d’accès Internet ou d’un opérateur téléphonique, ni le matériel informatique ou électronique utilisé pour participer au Jeu (ordinateur, tablette, smartphone, objet connecté de toute nature …liste non exhaustive) ne pourra donner lieu à une demande de rembou</w:t>
      </w:r>
      <w:r w:rsidR="000D628A" w:rsidRPr="00773CB5">
        <w:rPr>
          <w:rFonts w:ascii="Arial" w:hAnsi="Arial" w:cs="Arial"/>
          <w:color w:val="000000"/>
          <w:sz w:val="20"/>
          <w:szCs w:val="20"/>
        </w:rPr>
        <w:t>rsement, étant convenu que les p</w:t>
      </w:r>
      <w:r w:rsidRPr="00773CB5">
        <w:rPr>
          <w:rFonts w:ascii="Arial" w:hAnsi="Arial" w:cs="Arial"/>
          <w:color w:val="000000"/>
          <w:sz w:val="20"/>
          <w:szCs w:val="20"/>
        </w:rPr>
        <w:t>articipants reconnaissant et déclarant à cet égard en avoir fait la souscription et/ou l’acquisition pour leur usage personnel et non dans l’unique but de participer au Jeu.</w:t>
      </w:r>
    </w:p>
    <w:p w:rsidR="00C03319" w:rsidRPr="00773CB5" w:rsidRDefault="00C03319" w:rsidP="00C03319">
      <w:pPr>
        <w:pStyle w:val="Default"/>
        <w:rPr>
          <w:sz w:val="20"/>
          <w:szCs w:val="20"/>
        </w:rPr>
      </w:pPr>
      <w:r w:rsidRPr="00773CB5">
        <w:rPr>
          <w:sz w:val="20"/>
          <w:szCs w:val="20"/>
        </w:rPr>
        <w:t xml:space="preserve">Les frais de photocopies des justificatifs seront remboursés sur la base de 0.10 euros par feuillet. </w:t>
      </w:r>
    </w:p>
    <w:p w:rsidR="00C03319" w:rsidRDefault="00C03319" w:rsidP="00C03319">
      <w:pPr>
        <w:pStyle w:val="Default"/>
        <w:rPr>
          <w:sz w:val="20"/>
          <w:szCs w:val="20"/>
        </w:rPr>
      </w:pPr>
      <w:r w:rsidRPr="00773CB5">
        <w:rPr>
          <w:sz w:val="20"/>
          <w:szCs w:val="20"/>
        </w:rPr>
        <w:t>Le remboursement sera effectué par timbre(s) poste(s) pour une valeur équivalente ou immédiatement</w:t>
      </w:r>
      <w:r>
        <w:rPr>
          <w:sz w:val="20"/>
          <w:szCs w:val="20"/>
        </w:rPr>
        <w:t xml:space="preserve"> supérieure à la somme à rembourser dans un délai indicatif de quatre-vingt-dix (90) jours calendaires à compter de la réception de la demande de remboursement, après vérification de son bien-fondé. A cet égard, la Société Organisatrice ne sera tenue à aucun remboursement si la participation à l’origine de la demande de remboursement n’est pas conforme au présent Règlement ou si la demande de remboursement n’a pas été faite dans les formes et les délais indiqués ci-dessus. </w:t>
      </w:r>
    </w:p>
    <w:p w:rsidR="00C03319" w:rsidRDefault="00C03319" w:rsidP="0057732C">
      <w:pPr>
        <w:pStyle w:val="Default"/>
        <w:rPr>
          <w:color w:val="auto"/>
          <w:sz w:val="20"/>
          <w:szCs w:val="20"/>
        </w:rPr>
      </w:pPr>
    </w:p>
    <w:p w:rsidR="00C03319" w:rsidRDefault="00C03319" w:rsidP="0057732C">
      <w:pPr>
        <w:pStyle w:val="Default"/>
        <w:rPr>
          <w:color w:val="auto"/>
          <w:sz w:val="20"/>
          <w:szCs w:val="20"/>
        </w:rPr>
      </w:pPr>
    </w:p>
    <w:p w:rsidR="0057732C" w:rsidRDefault="0057732C" w:rsidP="0057732C">
      <w:pPr>
        <w:autoSpaceDE w:val="0"/>
        <w:autoSpaceDN w:val="0"/>
        <w:adjustRightInd w:val="0"/>
        <w:spacing w:after="0" w:line="240" w:lineRule="auto"/>
        <w:jc w:val="both"/>
        <w:rPr>
          <w:rFonts w:ascii="ArialMT" w:hAnsi="ArialMT" w:cs="ArialMT"/>
          <w:b/>
          <w:color w:val="000000"/>
          <w:sz w:val="20"/>
          <w:szCs w:val="20"/>
          <w:lang w:eastAsia="fr-FR"/>
        </w:rPr>
      </w:pPr>
    </w:p>
    <w:p w:rsidR="0057732C" w:rsidRDefault="00760621" w:rsidP="0057732C">
      <w:pPr>
        <w:autoSpaceDE w:val="0"/>
        <w:autoSpaceDN w:val="0"/>
        <w:adjustRightInd w:val="0"/>
        <w:spacing w:after="0" w:line="240" w:lineRule="auto"/>
        <w:jc w:val="both"/>
        <w:rPr>
          <w:rFonts w:ascii="Arial" w:hAnsi="Arial" w:cs="Arial"/>
          <w:b/>
          <w:bCs/>
          <w:color w:val="000000"/>
          <w:sz w:val="20"/>
          <w:szCs w:val="20"/>
        </w:rPr>
      </w:pPr>
      <w:r>
        <w:rPr>
          <w:rFonts w:ascii="Arial" w:hAnsi="Arial" w:cs="Arial"/>
          <w:b/>
          <w:bCs/>
          <w:color w:val="000000"/>
          <w:sz w:val="20"/>
          <w:szCs w:val="20"/>
        </w:rPr>
        <w:t>ARTICLE 8</w:t>
      </w:r>
      <w:r w:rsidR="0057732C">
        <w:rPr>
          <w:rFonts w:ascii="Arial" w:hAnsi="Arial" w:cs="Arial"/>
          <w:b/>
          <w:bCs/>
          <w:color w:val="000000"/>
          <w:sz w:val="20"/>
          <w:szCs w:val="20"/>
        </w:rPr>
        <w:t xml:space="preserve"> - Responsabilité</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C03319"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10</w:t>
      </w:r>
      <w:r w:rsidR="0057732C">
        <w:rPr>
          <w:rFonts w:ascii="Arial" w:hAnsi="Arial" w:cs="Arial"/>
          <w:color w:val="000000"/>
          <w:sz w:val="20"/>
          <w:szCs w:val="20"/>
        </w:rPr>
        <w:t>.1 La responsabilité de la Société Organisatrice est strictement limitée à la délivrance du lot effectivement et valablement gagné.</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C03319"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10</w:t>
      </w:r>
      <w:r w:rsidR="0057732C">
        <w:rPr>
          <w:rFonts w:ascii="Arial" w:hAnsi="Arial" w:cs="Arial"/>
          <w:color w:val="000000"/>
          <w:sz w:val="20"/>
          <w:szCs w:val="20"/>
        </w:rPr>
        <w:t xml:space="preserve">.2 Il est expressément rappelé que l’Internet mobile n’est pas un réseau sécurisé. La Société Organisatrice ne saurait donc être tenu pour responsable de la contamination par d’éventuels virus ou de l’intrusion d’un tiers dans le système du terminal des </w:t>
      </w:r>
      <w:r w:rsidR="000D628A">
        <w:rPr>
          <w:rFonts w:ascii="Arial" w:hAnsi="Arial" w:cs="Arial"/>
          <w:color w:val="000000"/>
          <w:sz w:val="20"/>
          <w:szCs w:val="20"/>
        </w:rPr>
        <w:t>p</w:t>
      </w:r>
      <w:r w:rsidR="0057732C">
        <w:rPr>
          <w:rFonts w:ascii="Arial" w:hAnsi="Arial" w:cs="Arial"/>
          <w:color w:val="000000"/>
          <w:sz w:val="20"/>
          <w:szCs w:val="20"/>
        </w:rPr>
        <w:t>articipants au Jeu et décline toute responsabilité quant aux co</w:t>
      </w:r>
      <w:r w:rsidR="000D628A">
        <w:rPr>
          <w:rFonts w:ascii="Arial" w:hAnsi="Arial" w:cs="Arial"/>
          <w:color w:val="000000"/>
          <w:sz w:val="20"/>
          <w:szCs w:val="20"/>
        </w:rPr>
        <w:t>nséquences de la connexion des p</w:t>
      </w:r>
      <w:r w:rsidR="0057732C">
        <w:rPr>
          <w:rFonts w:ascii="Arial" w:hAnsi="Arial" w:cs="Arial"/>
          <w:color w:val="000000"/>
          <w:sz w:val="20"/>
          <w:szCs w:val="20"/>
        </w:rPr>
        <w:t>articipants au réseau via le Jeu.</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Plus particulièrement, la Société Organisatrice ne saurait être tenu pour responsable d’u</w:t>
      </w:r>
      <w:r w:rsidR="000D628A">
        <w:rPr>
          <w:rFonts w:ascii="Arial" w:hAnsi="Arial" w:cs="Arial"/>
          <w:color w:val="000000"/>
          <w:sz w:val="20"/>
          <w:szCs w:val="20"/>
        </w:rPr>
        <w:t>n quelconque dommage causé aux p</w:t>
      </w:r>
      <w:r>
        <w:rPr>
          <w:rFonts w:ascii="Arial" w:hAnsi="Arial" w:cs="Arial"/>
          <w:color w:val="000000"/>
          <w:sz w:val="20"/>
          <w:szCs w:val="20"/>
        </w:rPr>
        <w:t>articipants, à leur terminal téléphonique et aux données qui y sont stockées, ainsi que des conséquences pouvant en découler sur leur activité personnelle ou professionnelle.</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C03319"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10</w:t>
      </w:r>
      <w:r w:rsidR="0057732C">
        <w:rPr>
          <w:rFonts w:ascii="Arial" w:hAnsi="Arial" w:cs="Arial"/>
          <w:color w:val="000000"/>
          <w:sz w:val="20"/>
          <w:szCs w:val="20"/>
        </w:rPr>
        <w:t>.3 La Société Organisatrice décline toute responsabilité notamment en cas de dysfonctionnement du réseau Internet</w:t>
      </w:r>
      <w:r w:rsidR="00A420D7">
        <w:rPr>
          <w:rFonts w:ascii="Arial" w:hAnsi="Arial" w:cs="Arial"/>
          <w:color w:val="000000"/>
          <w:sz w:val="20"/>
          <w:szCs w:val="20"/>
        </w:rPr>
        <w:t xml:space="preserve"> mobile, </w:t>
      </w:r>
      <w:r w:rsidR="0057732C">
        <w:rPr>
          <w:rFonts w:ascii="Arial" w:hAnsi="Arial" w:cs="Arial"/>
          <w:color w:val="000000"/>
          <w:sz w:val="20"/>
          <w:szCs w:val="20"/>
        </w:rPr>
        <w:t>des lignes téléphoniques ou de toute autre connexion technique empêchant le bon déroulement du Jeu.</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La Société Organisatrice ne saurait davantage être tenu pour respons</w:t>
      </w:r>
      <w:r w:rsidR="000D628A">
        <w:rPr>
          <w:rFonts w:ascii="Arial" w:hAnsi="Arial" w:cs="Arial"/>
          <w:color w:val="000000"/>
          <w:sz w:val="20"/>
          <w:szCs w:val="20"/>
        </w:rPr>
        <w:t>able au cas où un ou plusieurs p</w:t>
      </w:r>
      <w:r>
        <w:rPr>
          <w:rFonts w:ascii="Arial" w:hAnsi="Arial" w:cs="Arial"/>
          <w:color w:val="000000"/>
          <w:sz w:val="20"/>
          <w:szCs w:val="20"/>
        </w:rPr>
        <w:t xml:space="preserve">articipants ne pourrai(en)t parvenir à se </w:t>
      </w:r>
      <w:r w:rsidR="00A420D7">
        <w:rPr>
          <w:rFonts w:ascii="Arial" w:hAnsi="Arial" w:cs="Arial"/>
          <w:color w:val="000000"/>
          <w:sz w:val="20"/>
          <w:szCs w:val="20"/>
        </w:rPr>
        <w:t xml:space="preserve">connecter </w:t>
      </w:r>
      <w:r w:rsidR="000D628A">
        <w:rPr>
          <w:rFonts w:ascii="Arial" w:hAnsi="Arial" w:cs="Arial"/>
          <w:color w:val="000000"/>
          <w:sz w:val="20"/>
          <w:szCs w:val="20"/>
        </w:rPr>
        <w:t>à l’URL du J</w:t>
      </w:r>
      <w:r w:rsidR="00FC469A">
        <w:rPr>
          <w:rFonts w:ascii="Arial" w:hAnsi="Arial" w:cs="Arial"/>
          <w:color w:val="000000"/>
          <w:sz w:val="20"/>
          <w:szCs w:val="20"/>
        </w:rPr>
        <w:t xml:space="preserve">eu </w:t>
      </w:r>
      <w:r>
        <w:rPr>
          <w:rFonts w:ascii="Arial" w:hAnsi="Arial" w:cs="Arial"/>
          <w:color w:val="000000"/>
          <w:sz w:val="20"/>
          <w:szCs w:val="20"/>
        </w:rPr>
        <w:t>ou à y jouer du fait de tout problème ou défaut technique lié notamment à l'encombrement du réseau.</w:t>
      </w:r>
    </w:p>
    <w:p w:rsidR="0057732C" w:rsidRDefault="0057732C" w:rsidP="0057732C">
      <w:pPr>
        <w:pStyle w:val="Default"/>
        <w:rPr>
          <w:color w:val="auto"/>
          <w:sz w:val="20"/>
          <w:szCs w:val="20"/>
        </w:rPr>
      </w:pPr>
      <w:r>
        <w:rPr>
          <w:color w:val="auto"/>
          <w:sz w:val="20"/>
          <w:szCs w:val="20"/>
        </w:rPr>
        <w:t xml:space="preserve">La Société Organisatrice pourra annuler tout ou partie du Jeu s'il apparaît que des fraudes sont intervenues sous quelque forme que ce soit, notamment de manière informatique dans le cadre de la participation au Jeu ou de la détermination des </w:t>
      </w:r>
      <w:r w:rsidR="00EF08D0">
        <w:rPr>
          <w:color w:val="auto"/>
          <w:sz w:val="20"/>
          <w:szCs w:val="20"/>
        </w:rPr>
        <w:t>g</w:t>
      </w:r>
      <w:r>
        <w:rPr>
          <w:color w:val="auto"/>
          <w:sz w:val="20"/>
          <w:szCs w:val="20"/>
        </w:rPr>
        <w:t xml:space="preserve">agnants. Elle se réserve, dans cette hypothèse, le droit de ne pas attribuer les dotations aux fraudeurs et/ou de poursuivre devant les juridictions compétentes les auteurs de ces fraudes. </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C03319"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10</w:t>
      </w:r>
      <w:r w:rsidR="0057732C">
        <w:rPr>
          <w:rFonts w:ascii="Arial" w:hAnsi="Arial" w:cs="Arial"/>
          <w:color w:val="000000"/>
          <w:sz w:val="20"/>
          <w:szCs w:val="20"/>
        </w:rPr>
        <w:t>.4 La Société Organisatrice  fera des efforts pour permettre un accès au Jeu à tout moment, sans pour autant être tenue à aucune obligation d’y parvenir. La Société Organisatrice pourra, à tout moment, notamment pour des raisons techniques, de mise à jour, de maintenance, interrompre l’accès à l’application et au Jeu qu’elle contient.</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La Société Organisatrice ne sera en aucun cas responsable de ces interruptions et de leurs conséquences.</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C03319"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10</w:t>
      </w:r>
      <w:r w:rsidR="0057732C">
        <w:rPr>
          <w:rFonts w:ascii="Arial" w:hAnsi="Arial" w:cs="Arial"/>
          <w:color w:val="000000"/>
          <w:sz w:val="20"/>
          <w:szCs w:val="20"/>
        </w:rPr>
        <w:t xml:space="preserve">.5. En outre, la responsabilité de la Société Organisatrice ne pourra en aucun cas être retenue en cas de mauvais fonctionnement du réseau Internet mobile, de problèmes d'acheminement ou de perte de courrier postal ou électronique ainsi que de toutes avaries résultant des services postaux et de gestion. </w:t>
      </w: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Default="00760621" w:rsidP="0057732C">
      <w:pPr>
        <w:autoSpaceDE w:val="0"/>
        <w:autoSpaceDN w:val="0"/>
        <w:adjustRightInd w:val="0"/>
        <w:spacing w:after="0" w:line="240" w:lineRule="auto"/>
        <w:rPr>
          <w:rFonts w:ascii="Arial-BoldMT" w:hAnsi="Arial-BoldMT" w:cs="Arial-BoldMT"/>
          <w:b/>
          <w:bCs/>
          <w:color w:val="000000"/>
          <w:sz w:val="20"/>
          <w:szCs w:val="20"/>
          <w:lang w:eastAsia="fr-FR"/>
        </w:rPr>
      </w:pPr>
      <w:r>
        <w:rPr>
          <w:rFonts w:ascii="Arial-BoldMT" w:hAnsi="Arial-BoldMT" w:cs="Arial-BoldMT"/>
          <w:b/>
          <w:bCs/>
          <w:color w:val="000000"/>
          <w:sz w:val="20"/>
          <w:szCs w:val="20"/>
          <w:lang w:eastAsia="fr-FR"/>
        </w:rPr>
        <w:t>Article 9</w:t>
      </w:r>
      <w:r w:rsidR="0057732C">
        <w:rPr>
          <w:rFonts w:ascii="Arial-BoldMT" w:hAnsi="Arial-BoldMT" w:cs="Arial-BoldMT"/>
          <w:b/>
          <w:bCs/>
          <w:color w:val="000000"/>
          <w:sz w:val="20"/>
          <w:szCs w:val="20"/>
          <w:lang w:eastAsia="fr-FR"/>
        </w:rPr>
        <w:t xml:space="preserve"> : Fraudes</w:t>
      </w:r>
    </w:p>
    <w:p w:rsidR="0057732C" w:rsidRDefault="0057732C" w:rsidP="0057732C">
      <w:pPr>
        <w:autoSpaceDE w:val="0"/>
        <w:autoSpaceDN w:val="0"/>
        <w:adjustRightInd w:val="0"/>
        <w:spacing w:after="0" w:line="240" w:lineRule="auto"/>
        <w:rPr>
          <w:rFonts w:ascii="Arial-BoldMT" w:hAnsi="Arial-BoldMT" w:cs="Arial-BoldMT"/>
          <w:b/>
          <w:bCs/>
          <w:color w:val="000000"/>
          <w:sz w:val="20"/>
          <w:szCs w:val="20"/>
          <w:lang w:eastAsia="fr-FR"/>
        </w:rPr>
      </w:pP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r>
        <w:rPr>
          <w:rFonts w:ascii="ArialMT" w:hAnsi="ArialMT" w:cs="ArialMT"/>
          <w:color w:val="000000"/>
          <w:sz w:val="20"/>
          <w:szCs w:val="20"/>
          <w:lang w:eastAsia="fr-FR"/>
        </w:rPr>
        <w:t>Toute fraude, ou tentative de fraude, manifestée par un commencement d'exécution et commise en vue de percevoir indûment un lot, le non-respect du présent règlement, ou toute intention malveillante tendant à perturber le déroulement du Jeu, donnera lieu à l’exclusion de son auteur, la Société Organisatrice se</w:t>
      </w:r>
      <w:r w:rsidR="00EF08D0">
        <w:rPr>
          <w:rFonts w:ascii="ArialMT" w:hAnsi="ArialMT" w:cs="ArialMT"/>
          <w:color w:val="000000"/>
          <w:sz w:val="20"/>
          <w:szCs w:val="20"/>
          <w:lang w:eastAsia="fr-FR"/>
        </w:rPr>
        <w:t xml:space="preserve"> </w:t>
      </w:r>
      <w:r>
        <w:rPr>
          <w:rFonts w:ascii="ArialMT" w:hAnsi="ArialMT" w:cs="ArialMT"/>
          <w:color w:val="000000"/>
          <w:sz w:val="20"/>
          <w:szCs w:val="20"/>
          <w:lang w:eastAsia="fr-FR"/>
        </w:rPr>
        <w:t>réservant le droit d'engager à son encontre des poursuites judiciaires.</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r>
        <w:rPr>
          <w:rFonts w:ascii="ArialMT" w:hAnsi="ArialMT" w:cs="ArialMT"/>
          <w:color w:val="000000"/>
          <w:sz w:val="20"/>
          <w:szCs w:val="20"/>
          <w:lang w:eastAsia="fr-FR"/>
        </w:rPr>
        <w:t>En cas de réclamation à ce titre, il appartient au(x) participant(s) d’apporter la preuve qu’ils ont adopté un</w:t>
      </w:r>
      <w:r w:rsidR="00EF08D0">
        <w:rPr>
          <w:rFonts w:ascii="ArialMT" w:hAnsi="ArialMT" w:cs="ArialMT"/>
          <w:color w:val="000000"/>
          <w:sz w:val="20"/>
          <w:szCs w:val="20"/>
          <w:lang w:eastAsia="fr-FR"/>
        </w:rPr>
        <w:t xml:space="preserve"> </w:t>
      </w:r>
      <w:r>
        <w:rPr>
          <w:rFonts w:ascii="ArialMT" w:hAnsi="ArialMT" w:cs="ArialMT"/>
          <w:color w:val="000000"/>
          <w:sz w:val="20"/>
          <w:szCs w:val="20"/>
          <w:lang w:eastAsia="fr-FR"/>
        </w:rPr>
        <w:t>comportement conforme au présent règlement.</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p>
    <w:p w:rsidR="0057732C" w:rsidRDefault="0057732C" w:rsidP="0057732C">
      <w:pPr>
        <w:autoSpaceDE w:val="0"/>
        <w:autoSpaceDN w:val="0"/>
        <w:adjustRightInd w:val="0"/>
        <w:spacing w:after="0" w:line="240" w:lineRule="auto"/>
        <w:rPr>
          <w:rFonts w:ascii="ArialMT" w:hAnsi="ArialMT" w:cs="ArialMT"/>
          <w:sz w:val="21"/>
          <w:szCs w:val="21"/>
          <w:lang w:eastAsia="fr-FR"/>
        </w:rPr>
      </w:pPr>
    </w:p>
    <w:p w:rsidR="0057732C" w:rsidRDefault="00760621" w:rsidP="0057732C">
      <w:pPr>
        <w:autoSpaceDE w:val="0"/>
        <w:autoSpaceDN w:val="0"/>
        <w:adjustRightInd w:val="0"/>
        <w:spacing w:after="0" w:line="240" w:lineRule="auto"/>
        <w:rPr>
          <w:rFonts w:ascii="Arial-BoldMT" w:hAnsi="Arial-BoldMT" w:cs="Arial-BoldMT"/>
          <w:b/>
          <w:bCs/>
          <w:sz w:val="20"/>
          <w:szCs w:val="20"/>
          <w:lang w:eastAsia="fr-FR"/>
        </w:rPr>
      </w:pPr>
      <w:r>
        <w:rPr>
          <w:rFonts w:ascii="Arial-BoldMT" w:hAnsi="Arial-BoldMT" w:cs="Arial-BoldMT"/>
          <w:b/>
          <w:bCs/>
          <w:sz w:val="20"/>
          <w:szCs w:val="20"/>
          <w:lang w:eastAsia="fr-FR"/>
        </w:rPr>
        <w:t>Article 10</w:t>
      </w:r>
      <w:r w:rsidR="0057732C">
        <w:rPr>
          <w:rFonts w:ascii="Arial-BoldMT" w:hAnsi="Arial-BoldMT" w:cs="Arial-BoldMT"/>
          <w:b/>
          <w:bCs/>
          <w:sz w:val="20"/>
          <w:szCs w:val="20"/>
          <w:lang w:eastAsia="fr-FR"/>
        </w:rPr>
        <w:t xml:space="preserve"> : Réclamations</w:t>
      </w:r>
    </w:p>
    <w:p w:rsidR="0057732C" w:rsidRDefault="0057732C" w:rsidP="0057732C">
      <w:pPr>
        <w:autoSpaceDE w:val="0"/>
        <w:autoSpaceDN w:val="0"/>
        <w:adjustRightInd w:val="0"/>
        <w:spacing w:after="0" w:line="240" w:lineRule="auto"/>
        <w:rPr>
          <w:rFonts w:ascii="ArialMT" w:hAnsi="ArialMT" w:cs="ArialMT"/>
          <w:sz w:val="20"/>
          <w:szCs w:val="20"/>
          <w:lang w:eastAsia="fr-FR"/>
        </w:rPr>
      </w:pPr>
      <w:r>
        <w:rPr>
          <w:rFonts w:ascii="ArialMT" w:hAnsi="ArialMT" w:cs="ArialMT"/>
          <w:sz w:val="20"/>
          <w:szCs w:val="20"/>
          <w:lang w:eastAsia="fr-FR"/>
        </w:rPr>
        <w:t>Il ne sera répondu à aucune demande téléphonique concernant les modalités du Jeu, la détermination des gagnants et l’interprétation ou l’application du présent règlement.</w:t>
      </w:r>
    </w:p>
    <w:p w:rsidR="0057732C" w:rsidRDefault="0057732C" w:rsidP="0057732C">
      <w:pPr>
        <w:autoSpaceDE w:val="0"/>
        <w:autoSpaceDN w:val="0"/>
        <w:adjustRightInd w:val="0"/>
        <w:spacing w:after="0" w:line="240" w:lineRule="auto"/>
        <w:rPr>
          <w:rFonts w:ascii="ArialMT" w:hAnsi="ArialMT" w:cs="ArialMT"/>
          <w:color w:val="000000"/>
          <w:sz w:val="20"/>
          <w:szCs w:val="20"/>
          <w:lang w:eastAsia="fr-FR"/>
        </w:rPr>
      </w:pPr>
      <w:r>
        <w:rPr>
          <w:rFonts w:ascii="ArialMT" w:hAnsi="ArialMT" w:cs="ArialMT"/>
          <w:sz w:val="20"/>
          <w:szCs w:val="20"/>
          <w:lang w:eastAsia="fr-FR"/>
        </w:rPr>
        <w:t>Toute réclamation doit faire l’objet d’une demande écrite exclusivement adressée par courrier postal à</w:t>
      </w:r>
      <w:r w:rsidR="00EF08D0">
        <w:rPr>
          <w:rFonts w:ascii="ArialMT" w:hAnsi="ArialMT" w:cs="ArialMT"/>
          <w:sz w:val="20"/>
          <w:szCs w:val="20"/>
          <w:lang w:eastAsia="fr-FR"/>
        </w:rPr>
        <w:t xml:space="preserve"> </w:t>
      </w:r>
      <w:r w:rsidR="001F001F">
        <w:rPr>
          <w:rFonts w:ascii="ArialMT" w:hAnsi="ArialMT" w:cs="ArialMT"/>
          <w:color w:val="000000"/>
          <w:sz w:val="20"/>
          <w:szCs w:val="20"/>
          <w:lang w:eastAsia="fr-FR"/>
        </w:rPr>
        <w:t>l’Adresse du Jeu.</w:t>
      </w:r>
    </w:p>
    <w:p w:rsidR="0057732C" w:rsidRDefault="0057732C" w:rsidP="0057732C">
      <w:pPr>
        <w:autoSpaceDE w:val="0"/>
        <w:autoSpaceDN w:val="0"/>
        <w:adjustRightInd w:val="0"/>
        <w:spacing w:after="0" w:line="240" w:lineRule="auto"/>
        <w:rPr>
          <w:rFonts w:ascii="ArialMT" w:hAnsi="ArialMT" w:cs="ArialMT"/>
          <w:sz w:val="20"/>
          <w:szCs w:val="20"/>
          <w:lang w:eastAsia="fr-FR"/>
        </w:rPr>
      </w:pPr>
      <w:r>
        <w:rPr>
          <w:rFonts w:ascii="ArialMT" w:hAnsi="ArialMT" w:cs="ArialMT"/>
          <w:sz w:val="20"/>
          <w:szCs w:val="20"/>
          <w:lang w:eastAsia="fr-FR"/>
        </w:rPr>
        <w:t>Les contestations et réclamations écrites relatives au Jeu ne seront plus prises en compte passé un délai de un (1) mois après la clôture du Jeu</w:t>
      </w:r>
      <w:r w:rsidRPr="00773CB5">
        <w:rPr>
          <w:rFonts w:ascii="ArialMT" w:hAnsi="ArialMT" w:cs="ArialMT"/>
          <w:sz w:val="20"/>
          <w:szCs w:val="20"/>
          <w:lang w:eastAsia="fr-FR"/>
        </w:rPr>
        <w:t xml:space="preserve">, </w:t>
      </w:r>
      <w:r w:rsidRPr="00773CB5">
        <w:rPr>
          <w:rFonts w:ascii="ArialMT" w:hAnsi="ArialMT" w:cs="ArialMT"/>
          <w:sz w:val="20"/>
          <w:szCs w:val="20"/>
          <w:highlight w:val="yellow"/>
          <w:lang w:eastAsia="fr-FR"/>
        </w:rPr>
        <w:t xml:space="preserve">soit le </w:t>
      </w:r>
      <w:r w:rsidR="00773CB5" w:rsidRPr="00773CB5">
        <w:rPr>
          <w:rFonts w:ascii="ArialMT" w:hAnsi="ArialMT" w:cs="ArialMT"/>
          <w:sz w:val="20"/>
          <w:szCs w:val="20"/>
          <w:highlight w:val="yellow"/>
          <w:lang w:eastAsia="fr-FR"/>
        </w:rPr>
        <w:t>05/01/16</w:t>
      </w:r>
      <w:r>
        <w:rPr>
          <w:rFonts w:ascii="ArialMT" w:hAnsi="ArialMT" w:cs="ArialMT"/>
          <w:sz w:val="20"/>
          <w:szCs w:val="20"/>
          <w:lang w:eastAsia="fr-FR"/>
        </w:rPr>
        <w:t>.</w:t>
      </w:r>
    </w:p>
    <w:p w:rsidR="00C03319" w:rsidRDefault="00C03319" w:rsidP="0057732C">
      <w:pPr>
        <w:autoSpaceDE w:val="0"/>
        <w:autoSpaceDN w:val="0"/>
        <w:adjustRightInd w:val="0"/>
        <w:spacing w:after="0" w:line="240" w:lineRule="auto"/>
        <w:rPr>
          <w:rFonts w:ascii="ArialMT" w:hAnsi="ArialMT" w:cs="ArialMT"/>
          <w:sz w:val="20"/>
          <w:szCs w:val="20"/>
          <w:lang w:eastAsia="fr-FR"/>
        </w:rPr>
      </w:pPr>
    </w:p>
    <w:p w:rsidR="0057732C" w:rsidRDefault="0057732C" w:rsidP="0057732C">
      <w:pPr>
        <w:autoSpaceDE w:val="0"/>
        <w:autoSpaceDN w:val="0"/>
        <w:adjustRightInd w:val="0"/>
        <w:spacing w:after="0" w:line="240" w:lineRule="auto"/>
        <w:rPr>
          <w:rFonts w:ascii="ArialMT" w:hAnsi="ArialMT" w:cs="ArialMT"/>
          <w:sz w:val="20"/>
          <w:szCs w:val="20"/>
          <w:lang w:eastAsia="fr-FR"/>
        </w:rPr>
      </w:pPr>
    </w:p>
    <w:p w:rsidR="0057732C" w:rsidRDefault="00760621" w:rsidP="0057732C">
      <w:pPr>
        <w:autoSpaceDE w:val="0"/>
        <w:autoSpaceDN w:val="0"/>
        <w:adjustRightInd w:val="0"/>
        <w:spacing w:after="0" w:line="240" w:lineRule="auto"/>
        <w:rPr>
          <w:rFonts w:ascii="Arial" w:hAnsi="Arial" w:cs="Arial"/>
          <w:b/>
          <w:bCs/>
          <w:color w:val="000000"/>
          <w:sz w:val="20"/>
          <w:szCs w:val="20"/>
        </w:rPr>
      </w:pPr>
      <w:r>
        <w:rPr>
          <w:rFonts w:ascii="Arial-BoldMT" w:hAnsi="Arial-BoldMT" w:cs="Arial-BoldMT"/>
          <w:b/>
          <w:bCs/>
          <w:sz w:val="20"/>
          <w:szCs w:val="20"/>
          <w:lang w:eastAsia="fr-FR"/>
        </w:rPr>
        <w:t>Article 11</w:t>
      </w:r>
      <w:r w:rsidR="0057732C">
        <w:rPr>
          <w:rFonts w:ascii="Arial-BoldMT" w:hAnsi="Arial-BoldMT" w:cs="Arial-BoldMT"/>
          <w:b/>
          <w:bCs/>
          <w:sz w:val="20"/>
          <w:szCs w:val="20"/>
          <w:lang w:eastAsia="fr-FR"/>
        </w:rPr>
        <w:t xml:space="preserve"> : </w:t>
      </w:r>
      <w:r w:rsidR="0057732C">
        <w:rPr>
          <w:rFonts w:ascii="Arial" w:hAnsi="Arial" w:cs="Arial"/>
          <w:b/>
          <w:bCs/>
          <w:color w:val="000000"/>
          <w:sz w:val="20"/>
          <w:szCs w:val="20"/>
        </w:rPr>
        <w:t>Informatique et libertés</w:t>
      </w:r>
    </w:p>
    <w:p w:rsidR="0057732C" w:rsidRDefault="0057732C" w:rsidP="0057732C">
      <w:pPr>
        <w:autoSpaceDE w:val="0"/>
        <w:autoSpaceDN w:val="0"/>
        <w:adjustRightInd w:val="0"/>
        <w:spacing w:after="0" w:line="240" w:lineRule="auto"/>
        <w:rPr>
          <w:rFonts w:ascii="Arial-BoldMT" w:hAnsi="Arial-BoldMT" w:cs="Arial-BoldMT"/>
          <w:b/>
          <w:bCs/>
          <w:sz w:val="20"/>
          <w:szCs w:val="20"/>
          <w:lang w:eastAsia="fr-FR"/>
        </w:rPr>
      </w:pPr>
    </w:p>
    <w:p w:rsidR="0057732C" w:rsidRPr="005570B5" w:rsidRDefault="0057732C" w:rsidP="0057732C">
      <w:pPr>
        <w:autoSpaceDE w:val="0"/>
        <w:autoSpaceDN w:val="0"/>
        <w:adjustRightInd w:val="0"/>
        <w:spacing w:after="0" w:line="240" w:lineRule="auto"/>
        <w:rPr>
          <w:rFonts w:ascii="ArialMT" w:hAnsi="ArialMT" w:cs="ArialMT"/>
          <w:sz w:val="20"/>
          <w:szCs w:val="20"/>
          <w:lang w:eastAsia="fr-FR"/>
        </w:rPr>
      </w:pPr>
      <w:r w:rsidRPr="005570B5">
        <w:rPr>
          <w:rFonts w:ascii="ArialMT" w:hAnsi="ArialMT" w:cs="ArialMT"/>
          <w:sz w:val="20"/>
          <w:szCs w:val="20"/>
          <w:lang w:eastAsia="fr-FR"/>
        </w:rPr>
        <w:t xml:space="preserve">Aux seules fins de la gestion du Jeu par la Société Organisatrice, les données à caractère personnel recueillies sur les participants tant lors de la participation au Jeu que, le cas échéant, en vue de permettre </w:t>
      </w:r>
      <w:r w:rsidRPr="005570B5">
        <w:rPr>
          <w:rFonts w:ascii="ArialMT" w:hAnsi="ArialMT" w:cs="ArialMT"/>
          <w:sz w:val="20"/>
          <w:szCs w:val="20"/>
          <w:lang w:eastAsia="fr-FR"/>
        </w:rPr>
        <w:lastRenderedPageBreak/>
        <w:t>la remise des lots, sont collectées et traitées conformément aux dispositions de la loi n° 78-17 modifiée du 6 janvier 1978 relative à l’informatique, aux fichiers et aux libertés (dite « Loi Informatique et Libertés »).</w:t>
      </w:r>
    </w:p>
    <w:p w:rsidR="0057732C" w:rsidRPr="005570B5" w:rsidRDefault="0057732C" w:rsidP="0057732C">
      <w:pPr>
        <w:autoSpaceDE w:val="0"/>
        <w:autoSpaceDN w:val="0"/>
        <w:adjustRightInd w:val="0"/>
        <w:spacing w:after="0" w:line="240" w:lineRule="auto"/>
        <w:rPr>
          <w:rFonts w:ascii="ArialMT" w:hAnsi="ArialMT" w:cs="ArialMT"/>
          <w:sz w:val="20"/>
          <w:szCs w:val="20"/>
          <w:lang w:eastAsia="fr-FR"/>
        </w:rPr>
      </w:pPr>
      <w:r w:rsidRPr="005570B5">
        <w:rPr>
          <w:rFonts w:ascii="ArialMT" w:hAnsi="ArialMT" w:cs="ArialMT"/>
          <w:sz w:val="20"/>
          <w:szCs w:val="20"/>
          <w:lang w:eastAsia="fr-FR"/>
        </w:rPr>
        <w:t xml:space="preserve">Les données collectées sont exclusivement destinées à la Société Organisatrice. Elles pourront être communiquées aux prestataires de service et aux sous-traitants auxquels la Société Organisatrice ferait éventuellement appel pour les besoins de l’organisation et/ou de la gestion du Jeu. </w:t>
      </w:r>
    </w:p>
    <w:p w:rsidR="0057732C" w:rsidRPr="005570B5" w:rsidRDefault="0057732C" w:rsidP="0057732C">
      <w:pPr>
        <w:autoSpaceDE w:val="0"/>
        <w:autoSpaceDN w:val="0"/>
        <w:adjustRightInd w:val="0"/>
        <w:spacing w:after="0" w:line="240" w:lineRule="auto"/>
        <w:rPr>
          <w:rFonts w:ascii="ArialMT" w:hAnsi="ArialMT" w:cs="ArialMT"/>
          <w:sz w:val="20"/>
          <w:szCs w:val="20"/>
          <w:lang w:eastAsia="fr-FR"/>
        </w:rPr>
      </w:pPr>
      <w:r w:rsidRPr="005570B5">
        <w:rPr>
          <w:rFonts w:ascii="ArialMT" w:hAnsi="ArialMT" w:cs="ArialMT"/>
          <w:sz w:val="20"/>
          <w:szCs w:val="20"/>
          <w:lang w:eastAsia="fr-FR"/>
        </w:rPr>
        <w:t>La Société Organisatrice se réserve le droit d’utiliser ces données à caractère personnel à des fins commerciales dès lors que les participants ont accepté l’utilisation de leurs données personnelles lors de l’inscription au Jeu.</w:t>
      </w:r>
    </w:p>
    <w:p w:rsidR="0057732C" w:rsidRPr="005570B5" w:rsidRDefault="0057732C" w:rsidP="0057732C">
      <w:pPr>
        <w:autoSpaceDE w:val="0"/>
        <w:autoSpaceDN w:val="0"/>
        <w:adjustRightInd w:val="0"/>
        <w:spacing w:after="0" w:line="240" w:lineRule="auto"/>
        <w:rPr>
          <w:rFonts w:ascii="ArialMT" w:hAnsi="ArialMT" w:cs="ArialMT"/>
          <w:sz w:val="20"/>
          <w:szCs w:val="20"/>
          <w:lang w:eastAsia="fr-FR"/>
        </w:rPr>
      </w:pPr>
      <w:r w:rsidRPr="005570B5">
        <w:rPr>
          <w:rFonts w:ascii="ArialMT" w:hAnsi="ArialMT" w:cs="ArialMT"/>
          <w:sz w:val="20"/>
          <w:szCs w:val="20"/>
          <w:lang w:eastAsia="fr-FR"/>
        </w:rPr>
        <w:t>En application de la Loi Informatique et Libertés, chaque participant au Jeu dispose d'un droit d'accès, de rectification, de suppression et d’opposition portant sur les données personnelles les concernant. Tout participant peut exercer ce droit sur simple demande écrite envoyée à l’adresse du Jeu, en précisant son nom, prénom, adresse postale et en joignant copie d’un justificatif d’identité.</w:t>
      </w:r>
    </w:p>
    <w:p w:rsidR="0057732C" w:rsidRDefault="0057732C" w:rsidP="0057732C">
      <w:pPr>
        <w:autoSpaceDE w:val="0"/>
        <w:autoSpaceDN w:val="0"/>
        <w:adjustRightInd w:val="0"/>
        <w:spacing w:after="0" w:line="240" w:lineRule="auto"/>
        <w:rPr>
          <w:rFonts w:ascii="ArialMT" w:hAnsi="ArialMT" w:cs="ArialMT"/>
          <w:sz w:val="20"/>
          <w:szCs w:val="20"/>
          <w:lang w:eastAsia="fr-FR"/>
        </w:rPr>
      </w:pPr>
      <w:r w:rsidRPr="005570B5">
        <w:rPr>
          <w:rFonts w:ascii="ArialMT" w:hAnsi="ArialMT" w:cs="ArialMT"/>
          <w:sz w:val="20"/>
          <w:szCs w:val="20"/>
          <w:lang w:eastAsia="fr-FR"/>
        </w:rPr>
        <w:t xml:space="preserve">Dans la mesure où les données collectées sur chaque participant dans le cadre du Jeu sont indispensables pour la prise en compte de sa participation et la remise du lot qu’il aurait éventuellement gagné, l’exercice par un participant de son droit de retrait avant la fin du Jeu entraînera l’annulation </w:t>
      </w:r>
      <w:bookmarkStart w:id="2" w:name="_GoBack"/>
      <w:r w:rsidRPr="005570B5">
        <w:rPr>
          <w:rFonts w:ascii="ArialMT" w:hAnsi="ArialMT" w:cs="ArialMT"/>
          <w:sz w:val="20"/>
          <w:szCs w:val="20"/>
          <w:lang w:eastAsia="fr-FR"/>
        </w:rPr>
        <w:t>automatique de sa participation au Jeu.</w:t>
      </w:r>
    </w:p>
    <w:bookmarkEnd w:id="2"/>
    <w:p w:rsidR="0057732C" w:rsidRDefault="0057732C" w:rsidP="0057732C">
      <w:pPr>
        <w:autoSpaceDE w:val="0"/>
        <w:autoSpaceDN w:val="0"/>
        <w:adjustRightInd w:val="0"/>
        <w:spacing w:after="0" w:line="240" w:lineRule="auto"/>
        <w:rPr>
          <w:rFonts w:ascii="Arial-BoldMT" w:hAnsi="Arial-BoldMT" w:cs="Arial-BoldMT"/>
          <w:b/>
          <w:bCs/>
          <w:sz w:val="20"/>
          <w:szCs w:val="20"/>
          <w:lang w:eastAsia="fr-FR"/>
        </w:rPr>
      </w:pPr>
    </w:p>
    <w:p w:rsidR="0057732C" w:rsidRDefault="0057732C" w:rsidP="0057732C">
      <w:pPr>
        <w:autoSpaceDE w:val="0"/>
        <w:autoSpaceDN w:val="0"/>
        <w:adjustRightInd w:val="0"/>
        <w:spacing w:after="0" w:line="240" w:lineRule="auto"/>
        <w:jc w:val="both"/>
        <w:rPr>
          <w:rFonts w:ascii="Arial" w:hAnsi="Arial" w:cs="Arial"/>
          <w:b/>
          <w:bCs/>
          <w:color w:val="000000"/>
          <w:sz w:val="20"/>
          <w:szCs w:val="20"/>
        </w:rPr>
      </w:pPr>
    </w:p>
    <w:p w:rsidR="0057732C" w:rsidRDefault="00760621" w:rsidP="0057732C">
      <w:pPr>
        <w:autoSpaceDE w:val="0"/>
        <w:autoSpaceDN w:val="0"/>
        <w:adjustRightInd w:val="0"/>
        <w:spacing w:after="0" w:line="240" w:lineRule="auto"/>
        <w:jc w:val="both"/>
        <w:rPr>
          <w:rFonts w:ascii="Arial" w:hAnsi="Arial" w:cs="Arial"/>
          <w:b/>
          <w:bCs/>
          <w:color w:val="000000"/>
          <w:sz w:val="20"/>
          <w:szCs w:val="20"/>
        </w:rPr>
      </w:pPr>
      <w:r>
        <w:rPr>
          <w:rFonts w:ascii="Arial" w:hAnsi="Arial" w:cs="Arial"/>
          <w:b/>
          <w:bCs/>
          <w:color w:val="000000"/>
          <w:sz w:val="20"/>
          <w:szCs w:val="20"/>
        </w:rPr>
        <w:t>ARTICLE 12</w:t>
      </w:r>
      <w:r w:rsidR="0057732C">
        <w:rPr>
          <w:rFonts w:ascii="Arial" w:hAnsi="Arial" w:cs="Arial"/>
          <w:b/>
          <w:bCs/>
          <w:color w:val="000000"/>
          <w:sz w:val="20"/>
          <w:szCs w:val="20"/>
        </w:rPr>
        <w:t>- Loi applicable et juridiction</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57732C"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Le présent Règlement est soumis à la loi française. </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En cas de contestation ou de réclamation, pour quelque raison que ce soit, les demandes devront être transmises à la Société </w:t>
      </w:r>
      <w:r w:rsidR="001F001F">
        <w:rPr>
          <w:rFonts w:ascii="Arial" w:hAnsi="Arial" w:cs="Arial"/>
          <w:color w:val="000000"/>
          <w:sz w:val="20"/>
          <w:szCs w:val="20"/>
        </w:rPr>
        <w:t>Organisatrice dans un délai de 1</w:t>
      </w:r>
      <w:r>
        <w:rPr>
          <w:rFonts w:ascii="Arial" w:hAnsi="Arial" w:cs="Arial"/>
          <w:color w:val="000000"/>
          <w:sz w:val="20"/>
          <w:szCs w:val="20"/>
        </w:rPr>
        <w:t xml:space="preserve"> mois après la clôture du Jeu (cachet de la poste faisant foi). Tout litige né à l’occasion du présent Jeu et qui ne pourra être réglé à l’amiable sera soumis aux tribunaux compétents.</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760621" w:rsidP="0057732C">
      <w:pPr>
        <w:autoSpaceDE w:val="0"/>
        <w:autoSpaceDN w:val="0"/>
        <w:adjustRightInd w:val="0"/>
        <w:spacing w:after="0" w:line="240" w:lineRule="auto"/>
        <w:jc w:val="both"/>
        <w:rPr>
          <w:rFonts w:ascii="Arial" w:eastAsia="Times New Roman" w:hAnsi="Arial" w:cs="Arial"/>
          <w:sz w:val="20"/>
          <w:szCs w:val="20"/>
          <w:lang w:eastAsia="fr-FR"/>
        </w:rPr>
      </w:pPr>
      <w:r>
        <w:rPr>
          <w:rFonts w:ascii="Arial" w:hAnsi="Arial" w:cs="Arial"/>
          <w:b/>
          <w:bCs/>
          <w:color w:val="000000"/>
          <w:sz w:val="20"/>
          <w:szCs w:val="20"/>
        </w:rPr>
        <w:t>ARTICLE 13</w:t>
      </w:r>
      <w:r w:rsidR="0057732C">
        <w:rPr>
          <w:rFonts w:ascii="Arial" w:hAnsi="Arial" w:cs="Arial"/>
          <w:b/>
          <w:bCs/>
          <w:color w:val="000000"/>
          <w:sz w:val="20"/>
          <w:szCs w:val="20"/>
        </w:rPr>
        <w:t xml:space="preserve"> -  Propriété intellectuelle </w:t>
      </w:r>
    </w:p>
    <w:p w:rsidR="0057732C" w:rsidRDefault="0057732C" w:rsidP="0057732C">
      <w:pPr>
        <w:autoSpaceDE w:val="0"/>
        <w:autoSpaceDN w:val="0"/>
        <w:adjustRightInd w:val="0"/>
        <w:spacing w:after="0" w:line="240" w:lineRule="auto"/>
        <w:jc w:val="both"/>
        <w:rPr>
          <w:rFonts w:ascii="Arial" w:hAnsi="Arial" w:cs="Arial"/>
          <w:color w:val="000000"/>
          <w:sz w:val="20"/>
          <w:szCs w:val="20"/>
        </w:rPr>
      </w:pPr>
    </w:p>
    <w:p w:rsidR="0057732C" w:rsidRDefault="0057732C" w:rsidP="0057732C">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Toutes les dénominations ou marques citées au Règlement ou sur les supports du Jeu demeurent la propriété exclusive de leur auteur ou de leur déposant.</w:t>
      </w:r>
    </w:p>
    <w:p w:rsidR="0057732C" w:rsidRDefault="0057732C" w:rsidP="0057732C">
      <w:pPr>
        <w:spacing w:after="0" w:line="240" w:lineRule="auto"/>
        <w:jc w:val="both"/>
        <w:rPr>
          <w:rFonts w:ascii="Arial" w:eastAsia="Times New Roman" w:hAnsi="Arial" w:cs="Arial"/>
          <w:sz w:val="20"/>
          <w:szCs w:val="20"/>
          <w:lang w:eastAsia="fr-FR"/>
        </w:rPr>
      </w:pPr>
    </w:p>
    <w:p w:rsidR="0057732C" w:rsidRPr="00AB53C1" w:rsidRDefault="0057732C" w:rsidP="0057732C">
      <w:pPr>
        <w:autoSpaceDE w:val="0"/>
        <w:autoSpaceDN w:val="0"/>
        <w:adjustRightInd w:val="0"/>
        <w:spacing w:after="0" w:line="240" w:lineRule="auto"/>
      </w:pPr>
    </w:p>
    <w:p w:rsidR="00C03319" w:rsidRDefault="00C03319" w:rsidP="00C03319">
      <w:pPr>
        <w:autoSpaceDE w:val="0"/>
        <w:autoSpaceDN w:val="0"/>
        <w:adjustRightInd w:val="0"/>
        <w:spacing w:after="0" w:line="240" w:lineRule="auto"/>
        <w:jc w:val="both"/>
        <w:rPr>
          <w:rFonts w:ascii="Arial" w:eastAsia="Times New Roman" w:hAnsi="Arial" w:cs="Arial"/>
          <w:sz w:val="20"/>
          <w:szCs w:val="20"/>
          <w:lang w:eastAsia="fr-FR"/>
        </w:rPr>
      </w:pPr>
    </w:p>
    <w:p w:rsidR="00E238BA" w:rsidRDefault="00E238BA" w:rsidP="0057732C">
      <w:pPr>
        <w:spacing w:after="0" w:line="240" w:lineRule="auto"/>
      </w:pPr>
    </w:p>
    <w:sectPr w:rsidR="00E238BA" w:rsidSect="00270F40">
      <w:footerReference w:type="default" r:id="rId7"/>
      <w:pgSz w:w="12240" w:h="15840"/>
      <w:pgMar w:top="1417" w:right="1417" w:bottom="1417"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27E" w:rsidRDefault="00DE427E" w:rsidP="00333997">
      <w:pPr>
        <w:spacing w:after="0" w:line="240" w:lineRule="auto"/>
      </w:pPr>
      <w:r>
        <w:separator/>
      </w:r>
    </w:p>
  </w:endnote>
  <w:endnote w:type="continuationSeparator" w:id="0">
    <w:p w:rsidR="00DE427E" w:rsidRDefault="00DE427E" w:rsidP="003339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S Minngs">
    <w:altName w:val="MS Mincho"/>
    <w:panose1 w:val="00000000000000000000"/>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65 Medium">
    <w:panose1 w:val="02000603020000020004"/>
    <w:charset w:val="00"/>
    <w:family w:val="auto"/>
    <w:pitch w:val="variable"/>
    <w:sig w:usb0="80000027"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0502"/>
      <w:docPartObj>
        <w:docPartGallery w:val="Page Numbers (Bottom of Page)"/>
        <w:docPartUnique/>
      </w:docPartObj>
    </w:sdtPr>
    <w:sdtContent>
      <w:p w:rsidR="00333997" w:rsidRDefault="00724471">
        <w:pPr>
          <w:pStyle w:val="Pieddepage"/>
          <w:jc w:val="center"/>
        </w:pPr>
        <w:fldSimple w:instr=" PAGE   \* MERGEFORMAT ">
          <w:r w:rsidR="0073043E">
            <w:rPr>
              <w:noProof/>
            </w:rPr>
            <w:t>1</w:t>
          </w:r>
        </w:fldSimple>
      </w:p>
    </w:sdtContent>
  </w:sdt>
  <w:p w:rsidR="00333997" w:rsidRDefault="003339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27E" w:rsidRDefault="00DE427E" w:rsidP="00333997">
      <w:pPr>
        <w:spacing w:after="0" w:line="240" w:lineRule="auto"/>
      </w:pPr>
      <w:r>
        <w:separator/>
      </w:r>
    </w:p>
  </w:footnote>
  <w:footnote w:type="continuationSeparator" w:id="0">
    <w:p w:rsidR="00DE427E" w:rsidRDefault="00DE427E" w:rsidP="003339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E917E6"/>
    <w:multiLevelType w:val="hybridMultilevel"/>
    <w:tmpl w:val="307443CC"/>
    <w:lvl w:ilvl="0" w:tplc="1F5A0D1C">
      <w:start w:val="1"/>
      <w:numFmt w:val="lowerLetter"/>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732C"/>
    <w:rsid w:val="00025A53"/>
    <w:rsid w:val="000B67AC"/>
    <w:rsid w:val="000D628A"/>
    <w:rsid w:val="00101C69"/>
    <w:rsid w:val="001246AB"/>
    <w:rsid w:val="001274C9"/>
    <w:rsid w:val="00154D45"/>
    <w:rsid w:val="001F001F"/>
    <w:rsid w:val="00216332"/>
    <w:rsid w:val="00237467"/>
    <w:rsid w:val="002959B0"/>
    <w:rsid w:val="00303D1D"/>
    <w:rsid w:val="00324595"/>
    <w:rsid w:val="00333997"/>
    <w:rsid w:val="00340FEC"/>
    <w:rsid w:val="003931AF"/>
    <w:rsid w:val="003A2755"/>
    <w:rsid w:val="003C0FF9"/>
    <w:rsid w:val="003F100A"/>
    <w:rsid w:val="003F4211"/>
    <w:rsid w:val="00442961"/>
    <w:rsid w:val="00466DC0"/>
    <w:rsid w:val="0049544A"/>
    <w:rsid w:val="004A46B2"/>
    <w:rsid w:val="0057732C"/>
    <w:rsid w:val="00584520"/>
    <w:rsid w:val="005B1D7A"/>
    <w:rsid w:val="005F6924"/>
    <w:rsid w:val="006316B4"/>
    <w:rsid w:val="0063589B"/>
    <w:rsid w:val="006727FE"/>
    <w:rsid w:val="00692488"/>
    <w:rsid w:val="006D69EC"/>
    <w:rsid w:val="00711E11"/>
    <w:rsid w:val="00721573"/>
    <w:rsid w:val="00724471"/>
    <w:rsid w:val="0073043E"/>
    <w:rsid w:val="0074052E"/>
    <w:rsid w:val="00760621"/>
    <w:rsid w:val="00773CB5"/>
    <w:rsid w:val="007C4514"/>
    <w:rsid w:val="00810A18"/>
    <w:rsid w:val="00827546"/>
    <w:rsid w:val="009E5B39"/>
    <w:rsid w:val="00A420D7"/>
    <w:rsid w:val="00AE66BF"/>
    <w:rsid w:val="00B96716"/>
    <w:rsid w:val="00BE7E17"/>
    <w:rsid w:val="00C03319"/>
    <w:rsid w:val="00C43BD0"/>
    <w:rsid w:val="00C741D4"/>
    <w:rsid w:val="00D87803"/>
    <w:rsid w:val="00DB6A4D"/>
    <w:rsid w:val="00DE427E"/>
    <w:rsid w:val="00E238BA"/>
    <w:rsid w:val="00EE3407"/>
    <w:rsid w:val="00EF08D0"/>
    <w:rsid w:val="00F10AED"/>
    <w:rsid w:val="00F93235"/>
    <w:rsid w:val="00FB050F"/>
    <w:rsid w:val="00FB4A59"/>
    <w:rsid w:val="00FC1E18"/>
    <w:rsid w:val="00FC3D36"/>
    <w:rsid w:val="00FC46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32C"/>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uiPriority w:val="99"/>
    <w:semiHidden/>
    <w:unhideWhenUsed/>
    <w:rsid w:val="0057732C"/>
    <w:rPr>
      <w:sz w:val="16"/>
      <w:szCs w:val="16"/>
    </w:rPr>
  </w:style>
  <w:style w:type="paragraph" w:styleId="Commentaire">
    <w:name w:val="annotation text"/>
    <w:basedOn w:val="Normal"/>
    <w:link w:val="CommentaireCar"/>
    <w:uiPriority w:val="99"/>
    <w:semiHidden/>
    <w:unhideWhenUsed/>
    <w:rsid w:val="0057732C"/>
    <w:rPr>
      <w:sz w:val="20"/>
      <w:szCs w:val="20"/>
    </w:rPr>
  </w:style>
  <w:style w:type="character" w:customStyle="1" w:styleId="CommentaireCar">
    <w:name w:val="Commentaire Car"/>
    <w:basedOn w:val="Policepardfaut"/>
    <w:link w:val="Commentaire"/>
    <w:uiPriority w:val="99"/>
    <w:semiHidden/>
    <w:rsid w:val="0057732C"/>
    <w:rPr>
      <w:rFonts w:ascii="Calibri" w:eastAsia="Calibri" w:hAnsi="Calibri" w:cs="Times New Roman"/>
      <w:sz w:val="20"/>
      <w:szCs w:val="20"/>
    </w:rPr>
  </w:style>
  <w:style w:type="paragraph" w:customStyle="1" w:styleId="Default">
    <w:name w:val="Default"/>
    <w:rsid w:val="0057732C"/>
    <w:pPr>
      <w:autoSpaceDE w:val="0"/>
      <w:autoSpaceDN w:val="0"/>
      <w:adjustRightInd w:val="0"/>
      <w:spacing w:after="0" w:line="240" w:lineRule="auto"/>
    </w:pPr>
    <w:rPr>
      <w:rFonts w:ascii="Arial" w:eastAsia="Calibri" w:hAnsi="Arial" w:cs="Arial"/>
      <w:color w:val="000000"/>
      <w:sz w:val="24"/>
      <w:szCs w:val="24"/>
    </w:rPr>
  </w:style>
  <w:style w:type="paragraph" w:styleId="Paragraphedeliste">
    <w:name w:val="List Paragraph"/>
    <w:basedOn w:val="Normal"/>
    <w:uiPriority w:val="99"/>
    <w:qFormat/>
    <w:rsid w:val="0057732C"/>
    <w:pPr>
      <w:spacing w:after="0" w:line="240" w:lineRule="auto"/>
      <w:ind w:left="720"/>
      <w:contextualSpacing/>
    </w:pPr>
    <w:rPr>
      <w:rFonts w:ascii="Times New Roman" w:eastAsia="MS Minngs" w:hAnsi="Times New Roman"/>
      <w:lang w:eastAsia="fr-FR"/>
    </w:rPr>
  </w:style>
  <w:style w:type="paragraph" w:styleId="Textedebulles">
    <w:name w:val="Balloon Text"/>
    <w:basedOn w:val="Normal"/>
    <w:link w:val="TextedebullesCar"/>
    <w:uiPriority w:val="99"/>
    <w:semiHidden/>
    <w:unhideWhenUsed/>
    <w:rsid w:val="005773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732C"/>
    <w:rPr>
      <w:rFonts w:ascii="Tahoma" w:eastAsia="Calibri" w:hAnsi="Tahoma" w:cs="Tahoma"/>
      <w:sz w:val="16"/>
      <w:szCs w:val="16"/>
    </w:rPr>
  </w:style>
  <w:style w:type="table" w:styleId="Trameclaire-Accent3">
    <w:name w:val="Light Shading Accent 3"/>
    <w:basedOn w:val="TableauNormal"/>
    <w:uiPriority w:val="60"/>
    <w:rsid w:val="00FC469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Grilleclaire-Accent4">
    <w:name w:val="Light Grid Accent 4"/>
    <w:basedOn w:val="TableauNormal"/>
    <w:uiPriority w:val="62"/>
    <w:rsid w:val="00FC469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Tramemoyenne1-Accent6">
    <w:name w:val="Medium Shading 1 Accent 6"/>
    <w:basedOn w:val="TableauNormal"/>
    <w:uiPriority w:val="63"/>
    <w:rsid w:val="00C0331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Rvision">
    <w:name w:val="Revision"/>
    <w:hidden/>
    <w:uiPriority w:val="99"/>
    <w:semiHidden/>
    <w:rsid w:val="000D628A"/>
    <w:pPr>
      <w:spacing w:after="0" w:line="240" w:lineRule="auto"/>
    </w:pPr>
    <w:rPr>
      <w:rFonts w:ascii="Calibri" w:eastAsia="Calibri" w:hAnsi="Calibri" w:cs="Times New Roman"/>
    </w:rPr>
  </w:style>
  <w:style w:type="paragraph" w:styleId="En-tte">
    <w:name w:val="header"/>
    <w:basedOn w:val="Normal"/>
    <w:link w:val="En-tteCar"/>
    <w:uiPriority w:val="99"/>
    <w:semiHidden/>
    <w:unhideWhenUsed/>
    <w:rsid w:val="0033399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33997"/>
    <w:rPr>
      <w:rFonts w:ascii="Calibri" w:eastAsia="Calibri" w:hAnsi="Calibri" w:cs="Times New Roman"/>
    </w:rPr>
  </w:style>
  <w:style w:type="paragraph" w:styleId="Pieddepage">
    <w:name w:val="footer"/>
    <w:basedOn w:val="Normal"/>
    <w:link w:val="PieddepageCar"/>
    <w:uiPriority w:val="99"/>
    <w:unhideWhenUsed/>
    <w:rsid w:val="00333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997"/>
    <w:rPr>
      <w:rFonts w:ascii="Calibri" w:eastAsia="Calibri" w:hAnsi="Calibri" w:cs="Times New Roman"/>
    </w:rPr>
  </w:style>
  <w:style w:type="table" w:styleId="Tramemoyenne2-Accent2">
    <w:name w:val="Medium Shading 2 Accent 2"/>
    <w:basedOn w:val="TableauNormal"/>
    <w:uiPriority w:val="64"/>
    <w:rsid w:val="00773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2">
    <w:name w:val="Medium Shading 1 Accent 2"/>
    <w:basedOn w:val="TableauNormal"/>
    <w:uiPriority w:val="63"/>
    <w:rsid w:val="00773CB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Grilleclaire">
    <w:name w:val="Light Grid"/>
    <w:basedOn w:val="TableauNormal"/>
    <w:uiPriority w:val="62"/>
    <w:rsid w:val="00773C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ramemoyenne1">
    <w:name w:val="Medium Shading 1"/>
    <w:basedOn w:val="TableauNormal"/>
    <w:uiPriority w:val="63"/>
    <w:rsid w:val="003931A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1621380">
      <w:bodyDiv w:val="1"/>
      <w:marLeft w:val="0"/>
      <w:marRight w:val="0"/>
      <w:marTop w:val="0"/>
      <w:marBottom w:val="0"/>
      <w:divBdr>
        <w:top w:val="none" w:sz="0" w:space="0" w:color="auto"/>
        <w:left w:val="none" w:sz="0" w:space="0" w:color="auto"/>
        <w:bottom w:val="none" w:sz="0" w:space="0" w:color="auto"/>
        <w:right w:val="none" w:sz="0" w:space="0" w:color="auto"/>
      </w:divBdr>
    </w:div>
    <w:div w:id="364840819">
      <w:bodyDiv w:val="1"/>
      <w:marLeft w:val="0"/>
      <w:marRight w:val="0"/>
      <w:marTop w:val="0"/>
      <w:marBottom w:val="0"/>
      <w:divBdr>
        <w:top w:val="none" w:sz="0" w:space="0" w:color="auto"/>
        <w:left w:val="none" w:sz="0" w:space="0" w:color="auto"/>
        <w:bottom w:val="none" w:sz="0" w:space="0" w:color="auto"/>
        <w:right w:val="none" w:sz="0" w:space="0" w:color="auto"/>
      </w:divBdr>
    </w:div>
    <w:div w:id="402919819">
      <w:bodyDiv w:val="1"/>
      <w:marLeft w:val="0"/>
      <w:marRight w:val="0"/>
      <w:marTop w:val="0"/>
      <w:marBottom w:val="0"/>
      <w:divBdr>
        <w:top w:val="none" w:sz="0" w:space="0" w:color="auto"/>
        <w:left w:val="none" w:sz="0" w:space="0" w:color="auto"/>
        <w:bottom w:val="none" w:sz="0" w:space="0" w:color="auto"/>
        <w:right w:val="none" w:sz="0" w:space="0" w:color="auto"/>
      </w:divBdr>
    </w:div>
    <w:div w:id="678892936">
      <w:bodyDiv w:val="1"/>
      <w:marLeft w:val="0"/>
      <w:marRight w:val="0"/>
      <w:marTop w:val="0"/>
      <w:marBottom w:val="0"/>
      <w:divBdr>
        <w:top w:val="none" w:sz="0" w:space="0" w:color="auto"/>
        <w:left w:val="none" w:sz="0" w:space="0" w:color="auto"/>
        <w:bottom w:val="none" w:sz="0" w:space="0" w:color="auto"/>
        <w:right w:val="none" w:sz="0" w:space="0" w:color="auto"/>
      </w:divBdr>
    </w:div>
    <w:div w:id="776799880">
      <w:bodyDiv w:val="1"/>
      <w:marLeft w:val="0"/>
      <w:marRight w:val="0"/>
      <w:marTop w:val="0"/>
      <w:marBottom w:val="0"/>
      <w:divBdr>
        <w:top w:val="none" w:sz="0" w:space="0" w:color="auto"/>
        <w:left w:val="none" w:sz="0" w:space="0" w:color="auto"/>
        <w:bottom w:val="none" w:sz="0" w:space="0" w:color="auto"/>
        <w:right w:val="none" w:sz="0" w:space="0" w:color="auto"/>
      </w:divBdr>
    </w:div>
    <w:div w:id="957024760">
      <w:bodyDiv w:val="1"/>
      <w:marLeft w:val="0"/>
      <w:marRight w:val="0"/>
      <w:marTop w:val="0"/>
      <w:marBottom w:val="0"/>
      <w:divBdr>
        <w:top w:val="none" w:sz="0" w:space="0" w:color="auto"/>
        <w:left w:val="none" w:sz="0" w:space="0" w:color="auto"/>
        <w:bottom w:val="none" w:sz="0" w:space="0" w:color="auto"/>
        <w:right w:val="none" w:sz="0" w:space="0" w:color="auto"/>
      </w:divBdr>
    </w:div>
    <w:div w:id="993994484">
      <w:bodyDiv w:val="1"/>
      <w:marLeft w:val="0"/>
      <w:marRight w:val="0"/>
      <w:marTop w:val="0"/>
      <w:marBottom w:val="0"/>
      <w:divBdr>
        <w:top w:val="none" w:sz="0" w:space="0" w:color="auto"/>
        <w:left w:val="none" w:sz="0" w:space="0" w:color="auto"/>
        <w:bottom w:val="none" w:sz="0" w:space="0" w:color="auto"/>
        <w:right w:val="none" w:sz="0" w:space="0" w:color="auto"/>
      </w:divBdr>
    </w:div>
    <w:div w:id="1326207862">
      <w:bodyDiv w:val="1"/>
      <w:marLeft w:val="0"/>
      <w:marRight w:val="0"/>
      <w:marTop w:val="0"/>
      <w:marBottom w:val="0"/>
      <w:divBdr>
        <w:top w:val="none" w:sz="0" w:space="0" w:color="auto"/>
        <w:left w:val="none" w:sz="0" w:space="0" w:color="auto"/>
        <w:bottom w:val="none" w:sz="0" w:space="0" w:color="auto"/>
        <w:right w:val="none" w:sz="0" w:space="0" w:color="auto"/>
      </w:divBdr>
    </w:div>
    <w:div w:id="1423186409">
      <w:bodyDiv w:val="1"/>
      <w:marLeft w:val="0"/>
      <w:marRight w:val="0"/>
      <w:marTop w:val="0"/>
      <w:marBottom w:val="0"/>
      <w:divBdr>
        <w:top w:val="none" w:sz="0" w:space="0" w:color="auto"/>
        <w:left w:val="none" w:sz="0" w:space="0" w:color="auto"/>
        <w:bottom w:val="none" w:sz="0" w:space="0" w:color="auto"/>
        <w:right w:val="none" w:sz="0" w:space="0" w:color="auto"/>
      </w:divBdr>
    </w:div>
    <w:div w:id="15095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3185</Words>
  <Characters>17521</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abla7471</dc:creator>
  <cp:lastModifiedBy>zhmv6672</cp:lastModifiedBy>
  <cp:revision>11</cp:revision>
  <cp:lastPrinted>2015-09-29T09:45:00Z</cp:lastPrinted>
  <dcterms:created xsi:type="dcterms:W3CDTF">2015-10-22T11:39:00Z</dcterms:created>
  <dcterms:modified xsi:type="dcterms:W3CDTF">2015-10-26T10:50:00Z</dcterms:modified>
</cp:coreProperties>
</file>